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jc w:val="center"/>
        <w:rPr>
          <w:rFonts w:ascii="Times New Roman" w:hAnsi="Times New Roman" w:cs="Times New Roman"/>
          <w:sz w:val="40"/>
          <w:szCs w:val="40"/>
        </w:rPr>
      </w:pPr>
      <w:bookmarkStart w:id="0" w:name="_Hlk33282612"/>
      <w:r>
        <w:rPr>
          <w:rFonts w:hint="eastAsia" w:ascii="Times New Roman" w:hAnsi="Times New Roman" w:cs="Times New Roman"/>
          <w:sz w:val="40"/>
          <w:szCs w:val="40"/>
        </w:rPr>
        <w:t>基于数据挖掘的</w:t>
      </w:r>
      <w:commentRangeStart w:id="0"/>
      <w:r>
        <w:rPr>
          <w:rFonts w:ascii="Times New Roman" w:hAnsi="Times New Roman" w:cs="Times New Roman"/>
          <w:sz w:val="40"/>
          <w:szCs w:val="40"/>
        </w:rPr>
        <w:t>推拿干预</w:t>
      </w:r>
      <w:commentRangeEnd w:id="0"/>
      <w:r>
        <w:commentReference w:id="0"/>
      </w:r>
      <w:r>
        <w:rPr>
          <w:rFonts w:ascii="Times New Roman" w:hAnsi="Times New Roman" w:cs="Times New Roman"/>
          <w:sz w:val="40"/>
          <w:szCs w:val="40"/>
        </w:rPr>
        <w:t>焦虑状态</w:t>
      </w:r>
      <w:del w:id="0" w:author="郭光昕Gregory上海岳阳医院" w:date="2020-09-16T12:25:07Z">
        <w:r>
          <w:rPr>
            <w:rFonts w:ascii="Times New Roman" w:hAnsi="Times New Roman" w:cs="Times New Roman"/>
            <w:sz w:val="40"/>
            <w:szCs w:val="40"/>
          </w:rPr>
          <w:delText>的</w:delText>
        </w:r>
      </w:del>
      <w:r>
        <w:rPr>
          <w:rFonts w:hint="eastAsia" w:ascii="Times New Roman" w:hAnsi="Times New Roman" w:cs="Times New Roman"/>
          <w:sz w:val="40"/>
          <w:szCs w:val="40"/>
        </w:rPr>
        <w:t>选穴规律研究</w:t>
      </w:r>
    </w:p>
    <w:p>
      <w:pPr>
        <w:jc w:val="center"/>
        <w:rPr>
          <w:rFonts w:ascii="Times New Roman" w:hAnsi="Times New Roman" w:eastAsia="宋体" w:cs="Times New Roman"/>
        </w:rPr>
      </w:pPr>
      <w:r>
        <w:rPr>
          <w:rFonts w:hint="eastAsia" w:ascii="Times New Roman" w:hAnsi="Times New Roman" w:eastAsia="宋体" w:cs="Times New Roman"/>
        </w:rPr>
        <w:t>徐可</w:t>
      </w:r>
      <w:r>
        <w:rPr>
          <w:rFonts w:ascii="Times New Roman" w:hAnsi="Times New Roman" w:eastAsia="宋体" w:cs="Times New Roman"/>
          <w:vertAlign w:val="superscript"/>
        </w:rPr>
        <w:t>1</w:t>
      </w:r>
      <w:r>
        <w:rPr>
          <w:rFonts w:ascii="Times New Roman" w:hAnsi="Times New Roman" w:eastAsia="宋体" w:cs="Times New Roman"/>
        </w:rPr>
        <w:t xml:space="preserve">    </w:t>
      </w:r>
      <w:r>
        <w:rPr>
          <w:rFonts w:hint="eastAsia" w:ascii="Times New Roman" w:hAnsi="Times New Roman" w:eastAsia="宋体" w:cs="Times New Roman"/>
        </w:rPr>
        <w:t>曹姚佳妮</w:t>
      </w:r>
      <w:r>
        <w:rPr>
          <w:rFonts w:ascii="Times New Roman" w:hAnsi="Times New Roman" w:eastAsia="宋体" w:cs="Times New Roman"/>
          <w:vertAlign w:val="superscript"/>
        </w:rPr>
        <w:t>1</w:t>
      </w:r>
      <w:r>
        <w:rPr>
          <w:rFonts w:ascii="Times New Roman" w:hAnsi="Times New Roman" w:eastAsia="宋体" w:cs="Times New Roman"/>
        </w:rPr>
        <w:t xml:space="preserve">    </w:t>
      </w:r>
      <w:r>
        <w:rPr>
          <w:rFonts w:hint="eastAsia" w:ascii="Times New Roman" w:hAnsi="Times New Roman" w:eastAsia="宋体" w:cs="Times New Roman"/>
          <w:color w:val="0070C0"/>
          <w:rPrChange w:id="1" w:author="郭光昕Gregory上海岳阳医院" w:date="2020-09-16T14:05:26Z">
            <w:rPr>
              <w:rFonts w:hint="eastAsia" w:ascii="Times New Roman" w:hAnsi="Times New Roman" w:eastAsia="宋体" w:cs="Times New Roman"/>
            </w:rPr>
          </w:rPrChange>
        </w:rPr>
        <w:t>吴静</w:t>
      </w:r>
      <w:r>
        <w:rPr>
          <w:rFonts w:hint="eastAsia" w:ascii="Times New Roman" w:hAnsi="Times New Roman" w:eastAsia="宋体" w:cs="Times New Roman"/>
          <w:color w:val="0070C0"/>
          <w:vertAlign w:val="superscript"/>
          <w:rPrChange w:id="2" w:author="郭光昕Gregory上海岳阳医院" w:date="2020-09-16T14:05:26Z">
            <w:rPr>
              <w:rFonts w:hint="eastAsia" w:ascii="Times New Roman" w:hAnsi="Times New Roman" w:eastAsia="宋体" w:cs="Times New Roman"/>
              <w:vertAlign w:val="superscript"/>
            </w:rPr>
          </w:rPrChange>
        </w:rPr>
        <w:t>2</w:t>
      </w:r>
      <w:r>
        <w:rPr>
          <w:rFonts w:ascii="Times New Roman" w:hAnsi="Times New Roman" w:eastAsia="宋体" w:cs="Times New Roman"/>
        </w:rPr>
        <w:t xml:space="preserve">    </w:t>
      </w:r>
      <w:r>
        <w:rPr>
          <w:rFonts w:hint="eastAsia" w:ascii="Times New Roman" w:hAnsi="Times New Roman" w:eastAsia="宋体" w:cs="Times New Roman"/>
        </w:rPr>
        <w:t>陆萍</w:t>
      </w:r>
      <w:r>
        <w:rPr>
          <w:rFonts w:ascii="Times New Roman" w:hAnsi="Times New Roman" w:eastAsia="宋体" w:cs="Times New Roman"/>
          <w:vertAlign w:val="superscript"/>
        </w:rPr>
        <w:t>1▲</w:t>
      </w:r>
    </w:p>
    <w:p>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上海中医药大学针推学院，上海，</w:t>
      </w:r>
      <w:r>
        <w:rPr>
          <w:rFonts w:ascii="Times New Roman" w:hAnsi="Times New Roman" w:eastAsia="宋体" w:cs="Times New Roman"/>
        </w:rPr>
        <w:t>201203</w:t>
      </w:r>
    </w:p>
    <w:p>
      <w:pP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上海中医药大学护理学院，上海，</w:t>
      </w:r>
      <w:r>
        <w:rPr>
          <w:rFonts w:ascii="Times New Roman" w:hAnsi="Times New Roman" w:eastAsia="宋体" w:cs="Times New Roman"/>
        </w:rPr>
        <w:t>201203</w:t>
      </w:r>
    </w:p>
    <w:p>
      <w:pPr>
        <w:adjustRightInd w:val="0"/>
        <w:snapToGrid w:val="0"/>
        <w:rPr>
          <w:rFonts w:ascii="Times New Roman" w:hAnsi="Times New Roman" w:eastAsia="宋体" w:cs="Times New Roman"/>
        </w:rPr>
      </w:pPr>
      <w:r>
        <w:rPr>
          <w:rFonts w:hint="eastAsia" w:ascii="Times New Roman" w:hAnsi="Times New Roman" w:eastAsia="宋体" w:cs="Times New Roman"/>
        </w:rPr>
        <w:t>【基金项目】国家自然基金面上项目“指按膀胱经穴干预焦虑障碍的海马区神经递质及其代谢的</w:t>
      </w:r>
      <w:r>
        <w:rPr>
          <w:rFonts w:ascii="Times New Roman" w:hAnsi="Times New Roman" w:eastAsia="宋体" w:cs="Times New Roman"/>
        </w:rPr>
        <w:t>MAPK信号通路调控机制研究”（项目号81973974）</w:t>
      </w:r>
    </w:p>
    <w:p>
      <w:pPr>
        <w:widowControl/>
        <w:jc w:val="left"/>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【作者简介】徐可（</w:t>
      </w:r>
      <w:r>
        <w:rPr>
          <w:rFonts w:ascii="Times New Roman" w:hAnsi="Times New Roman" w:eastAsia="宋体" w:cs="Times New Roman"/>
          <w:color w:val="000000"/>
          <w:kern w:val="0"/>
          <w:sz w:val="18"/>
          <w:szCs w:val="18"/>
        </w:rPr>
        <w:t>1997-），女，15级本科，研究发现：推拿干预焦虑障碍。E-mail</w:t>
      </w:r>
      <w:r>
        <w:rPr>
          <w:rFonts w:hint="eastAsia" w:ascii="Times New Roman" w:hAnsi="Times New Roman" w:eastAsia="宋体" w:cs="Times New Roman"/>
          <w:color w:val="000000"/>
          <w:kern w:val="0"/>
          <w:sz w:val="18"/>
          <w:szCs w:val="18"/>
        </w:rPr>
        <w:t>：</w:t>
      </w:r>
      <w:r>
        <w:fldChar w:fldCharType="begin"/>
      </w:r>
      <w:r>
        <w:instrText xml:space="preserve"> HYPERLINK "mailto:xuke1997114@163.com" </w:instrText>
      </w:r>
      <w:r>
        <w:fldChar w:fldCharType="separate"/>
      </w:r>
      <w:r>
        <w:rPr>
          <w:rStyle w:val="15"/>
          <w:rFonts w:ascii="Times New Roman" w:hAnsi="Times New Roman" w:eastAsia="宋体" w:cs="Times New Roman"/>
          <w:kern w:val="0"/>
          <w:sz w:val="18"/>
          <w:szCs w:val="18"/>
        </w:rPr>
        <w:t>xuke1997114@163.com</w:t>
      </w:r>
      <w:r>
        <w:rPr>
          <w:rStyle w:val="15"/>
          <w:rFonts w:ascii="Times New Roman" w:hAnsi="Times New Roman" w:eastAsia="宋体" w:cs="Times New Roman"/>
          <w:kern w:val="0"/>
          <w:sz w:val="18"/>
          <w:szCs w:val="18"/>
        </w:rPr>
        <w:fldChar w:fldCharType="end"/>
      </w:r>
      <w:r>
        <w:rPr>
          <w:rFonts w:ascii="Times New Roman" w:hAnsi="Times New Roman" w:eastAsia="宋体" w:cs="Times New Roman"/>
          <w:color w:val="000000"/>
          <w:kern w:val="0"/>
          <w:sz w:val="18"/>
          <w:szCs w:val="18"/>
        </w:rPr>
        <w:t xml:space="preserve"> </w:t>
      </w:r>
      <w:r>
        <w:rPr>
          <w:rFonts w:hint="eastAsia" w:ascii="Times New Roman" w:hAnsi="Times New Roman" w:eastAsia="宋体" w:cs="Times New Roman"/>
          <w:color w:val="000000"/>
          <w:kern w:val="0"/>
          <w:sz w:val="18"/>
          <w:szCs w:val="18"/>
        </w:rPr>
        <w:t>电话：</w:t>
      </w:r>
      <w:r>
        <w:rPr>
          <w:rFonts w:ascii="Times New Roman" w:hAnsi="Times New Roman" w:eastAsia="宋体" w:cs="Times New Roman"/>
          <w:color w:val="000000"/>
          <w:kern w:val="0"/>
          <w:sz w:val="18"/>
          <w:szCs w:val="18"/>
        </w:rPr>
        <w:t xml:space="preserve">19921874939 </w:t>
      </w:r>
      <w:r>
        <w:rPr>
          <w:rFonts w:hint="eastAsia" w:ascii="Times New Roman" w:hAnsi="Times New Roman" w:eastAsia="宋体" w:cs="Times New Roman"/>
          <w:color w:val="000000"/>
          <w:kern w:val="0"/>
          <w:sz w:val="18"/>
          <w:szCs w:val="18"/>
        </w:rPr>
        <w:t>通讯地址：上海市静安区灵石路</w:t>
      </w:r>
      <w:r>
        <w:rPr>
          <w:rFonts w:ascii="Times New Roman" w:hAnsi="Times New Roman" w:eastAsia="宋体" w:cs="Times New Roman"/>
          <w:color w:val="000000"/>
          <w:kern w:val="0"/>
          <w:sz w:val="18"/>
          <w:szCs w:val="18"/>
        </w:rPr>
        <w:t>737弄36号501室</w:t>
      </w:r>
    </w:p>
    <w:p>
      <w:pPr>
        <w:widowControl/>
        <w:jc w:val="left"/>
        <w:rPr>
          <w:rFonts w:ascii="Times New Roman" w:hAnsi="Times New Roman" w:eastAsia="宋体" w:cs="Times New Roman"/>
          <w:color w:val="000000"/>
          <w:kern w:val="0"/>
          <w:sz w:val="18"/>
          <w:szCs w:val="18"/>
        </w:rPr>
      </w:pPr>
      <w:r>
        <w:rPr>
          <w:rFonts w:hint="eastAsia" w:ascii="Times New Roman" w:hAnsi="Times New Roman" w:eastAsia="宋体" w:cs="Times New Roman"/>
          <w:color w:val="000000"/>
          <w:kern w:val="0"/>
          <w:sz w:val="18"/>
          <w:szCs w:val="18"/>
        </w:rPr>
        <w:t>【通讯作者简介】陆萍，（</w:t>
      </w:r>
      <w:r>
        <w:rPr>
          <w:rFonts w:ascii="Times New Roman" w:hAnsi="Times New Roman" w:eastAsia="宋体" w:cs="Times New Roman"/>
          <w:color w:val="000000"/>
          <w:kern w:val="0"/>
          <w:sz w:val="18"/>
          <w:szCs w:val="18"/>
        </w:rPr>
        <w:t>1972－），女，副教授，硕士，推拿干预焦虑障碍、乳腺炎，小儿推拿。E-mail</w:t>
      </w:r>
      <w:r>
        <w:rPr>
          <w:rFonts w:hint="eastAsia" w:ascii="Times New Roman" w:hAnsi="Times New Roman" w:eastAsia="宋体" w:cs="Times New Roman"/>
          <w:color w:val="000000"/>
          <w:kern w:val="0"/>
          <w:sz w:val="18"/>
          <w:szCs w:val="18"/>
        </w:rPr>
        <w:t>：</w:t>
      </w:r>
      <w:r>
        <w:fldChar w:fldCharType="begin"/>
      </w:r>
      <w:r>
        <w:instrText xml:space="preserve"> HYPERLINK "mailto:lupinglim@163.com" </w:instrText>
      </w:r>
      <w:r>
        <w:fldChar w:fldCharType="separate"/>
      </w:r>
      <w:r>
        <w:rPr>
          <w:rStyle w:val="15"/>
          <w:rFonts w:ascii="Times New Roman" w:hAnsi="Times New Roman" w:eastAsia="宋体" w:cs="Times New Roman"/>
          <w:kern w:val="0"/>
          <w:sz w:val="18"/>
          <w:szCs w:val="18"/>
        </w:rPr>
        <w:t>lupinglim@163.com</w:t>
      </w:r>
      <w:r>
        <w:rPr>
          <w:rStyle w:val="15"/>
          <w:rFonts w:ascii="Times New Roman" w:hAnsi="Times New Roman" w:eastAsia="宋体" w:cs="Times New Roman"/>
          <w:kern w:val="0"/>
          <w:sz w:val="18"/>
          <w:szCs w:val="18"/>
        </w:rPr>
        <w:fldChar w:fldCharType="end"/>
      </w:r>
      <w:r>
        <w:rPr>
          <w:rFonts w:ascii="Times New Roman" w:hAnsi="Times New Roman" w:eastAsia="宋体" w:cs="Times New Roman"/>
          <w:color w:val="000000"/>
          <w:kern w:val="0"/>
          <w:sz w:val="18"/>
          <w:szCs w:val="18"/>
        </w:rPr>
        <w:t xml:space="preserve"> </w:t>
      </w:r>
      <w:r>
        <w:rPr>
          <w:rFonts w:hint="eastAsia" w:ascii="Times New Roman" w:hAnsi="Times New Roman" w:eastAsia="宋体" w:cs="Times New Roman"/>
          <w:color w:val="000000"/>
          <w:kern w:val="0"/>
          <w:sz w:val="18"/>
          <w:szCs w:val="18"/>
        </w:rPr>
        <w:t>电话：</w:t>
      </w:r>
      <w:r>
        <w:rPr>
          <w:rFonts w:ascii="Times New Roman" w:hAnsi="Times New Roman" w:eastAsia="宋体" w:cs="Times New Roman"/>
          <w:color w:val="000000"/>
          <w:kern w:val="0"/>
          <w:sz w:val="18"/>
          <w:szCs w:val="18"/>
        </w:rPr>
        <w:t xml:space="preserve">13901887749 </w:t>
      </w:r>
      <w:r>
        <w:rPr>
          <w:rFonts w:hint="eastAsia" w:ascii="Times New Roman" w:hAnsi="Times New Roman" w:eastAsia="宋体" w:cs="Times New Roman"/>
          <w:color w:val="000000"/>
          <w:kern w:val="0"/>
          <w:sz w:val="18"/>
          <w:szCs w:val="18"/>
        </w:rPr>
        <w:t>通讯地址：上海市浦东新区蔡伦路</w:t>
      </w:r>
      <w:r>
        <w:rPr>
          <w:rFonts w:ascii="Times New Roman" w:hAnsi="Times New Roman" w:eastAsia="宋体" w:cs="Times New Roman"/>
          <w:color w:val="000000"/>
          <w:kern w:val="0"/>
          <w:sz w:val="18"/>
          <w:szCs w:val="18"/>
        </w:rPr>
        <w:t>1200号160信息。</w:t>
      </w:r>
    </w:p>
    <w:p>
      <w:pPr>
        <w:widowControl/>
        <w:jc w:val="left"/>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eastAsia="宋体" w:cs="Times New Roman"/>
        </w:rPr>
        <w:t>【摘要】目的</w:t>
      </w:r>
      <w:r>
        <w:rPr>
          <w:rFonts w:ascii="Times New Roman" w:hAnsi="Times New Roman" w:eastAsia="宋体" w:cs="Times New Roman"/>
        </w:rPr>
        <w:t xml:space="preserve">  </w:t>
      </w:r>
      <w:ins w:id="3" w:author="郭光昕Gregory上海岳阳医院" w:date="2020-09-16T13:26:22Z">
        <w:r>
          <w:rPr>
            <w:rFonts w:hint="eastAsia" w:ascii="Times New Roman" w:hAnsi="Times New Roman" w:eastAsia="宋体" w:cs="Times New Roman"/>
            <w:lang w:val="en-US" w:eastAsia="zh-CN"/>
          </w:rPr>
          <w:t>探索</w:t>
        </w:r>
      </w:ins>
      <w:del w:id="4" w:author="郭光昕Gregory上海岳阳医院" w:date="2020-09-16T12:27:47Z">
        <w:r>
          <w:rPr>
            <w:rFonts w:hint="eastAsia" w:ascii="Times New Roman" w:hAnsi="Times New Roman" w:eastAsia="宋体" w:cs="Times New Roman"/>
          </w:rPr>
          <w:delText>探讨</w:delText>
        </w:r>
      </w:del>
      <w:r>
        <w:rPr>
          <w:rFonts w:hint="eastAsia" w:ascii="Times New Roman" w:hAnsi="Times New Roman" w:eastAsia="宋体" w:cs="Times New Roman"/>
        </w:rPr>
        <w:t>近</w:t>
      </w:r>
      <w:r>
        <w:rPr>
          <w:rFonts w:ascii="Times New Roman" w:hAnsi="Times New Roman" w:eastAsia="宋体" w:cs="Times New Roman"/>
        </w:rPr>
        <w:t>10</w:t>
      </w:r>
      <w:r>
        <w:rPr>
          <w:rFonts w:hint="eastAsia" w:ascii="Times New Roman" w:hAnsi="Times New Roman" w:eastAsia="宋体" w:cs="Times New Roman"/>
        </w:rPr>
        <w:t>年推拿手法干预治疗焦虑状态</w:t>
      </w:r>
      <w:r>
        <w:rPr>
          <w:rFonts w:hint="eastAsia" w:ascii="Times New Roman" w:hAnsi="Times New Roman" w:eastAsia="宋体" w:cs="Times New Roman"/>
          <w:color w:val="0070C0"/>
          <w:rPrChange w:id="5" w:author="郭光昕Gregory上海岳阳医院" w:date="2020-09-16T13:37:49Z">
            <w:rPr>
              <w:rFonts w:hint="eastAsia" w:ascii="Times New Roman" w:hAnsi="Times New Roman" w:eastAsia="宋体" w:cs="Times New Roman"/>
            </w:rPr>
          </w:rPrChange>
        </w:rPr>
        <w:t>选择的穴位及部位规律</w:t>
      </w:r>
      <w:r>
        <w:rPr>
          <w:rFonts w:hint="eastAsia" w:ascii="Times New Roman" w:hAnsi="Times New Roman" w:eastAsia="宋体" w:cs="Times New Roman"/>
        </w:rPr>
        <w:t>。</w:t>
      </w:r>
      <w:r>
        <w:rPr>
          <w:rFonts w:ascii="Times New Roman" w:hAnsi="Times New Roman" w:eastAsia="宋体" w:cs="Times New Roman"/>
        </w:rPr>
        <w:t xml:space="preserve"> 方法  </w:t>
      </w:r>
      <w:r>
        <w:rPr>
          <w:rFonts w:hint="eastAsia" w:ascii="Times New Roman" w:hAnsi="Times New Roman" w:eastAsia="宋体" w:cs="Times New Roman"/>
        </w:rPr>
        <w:t>用计算机检索近</w:t>
      </w:r>
      <w:r>
        <w:rPr>
          <w:rFonts w:ascii="Times New Roman" w:hAnsi="Times New Roman" w:eastAsia="宋体" w:cs="Times New Roman"/>
        </w:rPr>
        <w:t>10年国内采用推拿干预焦虑状态的文献</w:t>
      </w:r>
      <w:r>
        <w:rPr>
          <w:rFonts w:hint="eastAsia" w:ascii="Times New Roman" w:hAnsi="Times New Roman" w:eastAsia="宋体" w:cs="Times New Roman"/>
        </w:rPr>
        <w:t>，</w:t>
      </w:r>
      <w:r>
        <w:rPr>
          <w:rFonts w:ascii="Times New Roman" w:hAnsi="Times New Roman" w:eastAsia="宋体" w:cs="Times New Roman"/>
        </w:rPr>
        <w:t>并统计分析</w:t>
      </w:r>
      <w:r>
        <w:rPr>
          <w:rFonts w:hint="eastAsia" w:ascii="Times New Roman" w:hAnsi="Times New Roman" w:eastAsia="宋体" w:cs="Times New Roman"/>
        </w:rPr>
        <w:t>选用</w:t>
      </w:r>
      <w:r>
        <w:rPr>
          <w:rFonts w:ascii="Times New Roman" w:hAnsi="Times New Roman" w:eastAsia="宋体" w:cs="Times New Roman"/>
        </w:rPr>
        <w:t>穴位及部位</w:t>
      </w:r>
      <w:r>
        <w:rPr>
          <w:rFonts w:hint="eastAsia" w:ascii="Times New Roman" w:hAnsi="Times New Roman" w:eastAsia="宋体" w:cs="Times New Roman"/>
        </w:rPr>
        <w:t>的</w:t>
      </w:r>
      <w:r>
        <w:rPr>
          <w:rFonts w:ascii="Times New Roman" w:hAnsi="Times New Roman" w:eastAsia="宋体" w:cs="Times New Roman"/>
        </w:rPr>
        <w:t>规律。</w:t>
      </w:r>
      <w:r>
        <w:rPr>
          <w:rFonts w:hint="eastAsia" w:ascii="Times New Roman" w:hAnsi="Times New Roman" w:eastAsia="宋体" w:cs="Times New Roman"/>
        </w:rPr>
        <w:t>采用Microsoft</w:t>
      </w:r>
      <w:r>
        <w:rPr>
          <w:rFonts w:ascii="Times New Roman" w:hAnsi="Times New Roman" w:eastAsia="宋体" w:cs="Times New Roman"/>
        </w:rPr>
        <w:t xml:space="preserve"> </w:t>
      </w:r>
      <w:r>
        <w:rPr>
          <w:rFonts w:hint="eastAsia" w:ascii="Times New Roman" w:hAnsi="Times New Roman" w:eastAsia="宋体" w:cs="Times New Roman"/>
        </w:rPr>
        <w:t>Excel</w:t>
      </w:r>
      <w:r>
        <w:rPr>
          <w:rFonts w:ascii="Times New Roman" w:hAnsi="Times New Roman" w:eastAsia="宋体" w:cs="Times New Roman"/>
        </w:rPr>
        <w:t xml:space="preserve"> </w:t>
      </w:r>
      <w:r>
        <w:rPr>
          <w:rFonts w:hint="eastAsia" w:ascii="Times New Roman" w:hAnsi="Times New Roman" w:eastAsia="宋体" w:cs="Times New Roman"/>
        </w:rPr>
        <w:t>2017， SPSS</w:t>
      </w:r>
      <w:r>
        <w:rPr>
          <w:rFonts w:ascii="Times New Roman" w:hAnsi="Times New Roman" w:eastAsia="宋体" w:cs="Times New Roman"/>
        </w:rPr>
        <w:t xml:space="preserve"> </w:t>
      </w:r>
      <w:r>
        <w:rPr>
          <w:rFonts w:hint="eastAsia" w:ascii="Times New Roman" w:hAnsi="Times New Roman" w:eastAsia="宋体" w:cs="Times New Roman"/>
        </w:rPr>
        <w:t>24.0进行频数分析和聚类分析。</w:t>
      </w:r>
      <w:r>
        <w:rPr>
          <w:rFonts w:ascii="Times New Roman" w:hAnsi="Times New Roman" w:eastAsia="宋体" w:cs="Times New Roman"/>
        </w:rPr>
        <w:t xml:space="preserve">  结果  </w:t>
      </w:r>
      <w:r>
        <w:rPr>
          <w:rFonts w:hint="eastAsia" w:ascii="Times New Roman" w:hAnsi="Times New Roman" w:eastAsia="宋体" w:cs="Times New Roman"/>
        </w:rPr>
        <w:t>筛选出合格文献</w:t>
      </w:r>
      <w:r>
        <w:rPr>
          <w:rFonts w:ascii="Times New Roman" w:hAnsi="Times New Roman" w:eastAsia="宋体" w:cs="Times New Roman"/>
        </w:rPr>
        <w:t>71篇，涉及88个穴位、22个部位，使用频次共计941次，研究发现，推拿干预焦虑状态的推拿操作法以全身推拿为多；操作部位以腹部、背部膀胱经等为主，选穴以百</w:t>
      </w:r>
      <w:r>
        <w:rPr>
          <w:rFonts w:ascii="Times New Roman" w:hAnsi="Times New Roman" w:eastAsia="宋体" w:cs="Times New Roman"/>
          <w:color w:val="0070C0"/>
          <w:rPrChange w:id="6" w:author="郭光昕Gregory上海岳阳医院" w:date="2020-09-16T14:06:26Z">
            <w:rPr>
              <w:rFonts w:ascii="Times New Roman" w:hAnsi="Times New Roman" w:eastAsia="宋体" w:cs="Times New Roman"/>
            </w:rPr>
          </w:rPrChange>
        </w:rPr>
        <w:t>会、太阳、印堂、风池、中脘</w:t>
      </w:r>
      <w:r>
        <w:rPr>
          <w:rFonts w:ascii="Times New Roman" w:hAnsi="Times New Roman" w:eastAsia="宋体" w:cs="Times New Roman"/>
        </w:rPr>
        <w:t>等为主。</w:t>
      </w:r>
      <w:r>
        <w:rPr>
          <w:rFonts w:hint="eastAsia" w:ascii="Times New Roman" w:hAnsi="Times New Roman" w:eastAsia="宋体" w:cs="Times New Roman"/>
        </w:rPr>
        <w:t>聚类分析总结出7个有效聚类群。</w:t>
      </w:r>
      <w:r>
        <w:rPr>
          <w:rFonts w:ascii="Times New Roman" w:hAnsi="Times New Roman" w:eastAsia="宋体" w:cs="Times New Roman"/>
        </w:rPr>
        <w:t xml:space="preserve"> 结论  </w:t>
      </w:r>
      <w:r>
        <w:rPr>
          <w:rFonts w:hint="eastAsia" w:ascii="Times New Roman" w:hAnsi="Times New Roman" w:eastAsia="宋体" w:cs="Times New Roman"/>
        </w:rPr>
        <w:t>现代推拿干预焦虑状态以腹部和背部的推拿操作为主，辅以头面部推拿，佐以手足部特定穴按揉。</w:t>
      </w:r>
    </w:p>
    <w:p>
      <w:pPr>
        <w:rPr>
          <w:del w:id="7" w:author="郭光昕Gregory上海岳阳医院" w:date="2020-09-16T14:04:50Z"/>
          <w:rFonts w:ascii="Times New Roman" w:hAnsi="Times New Roman" w:eastAsia="宋体" w:cs="Times New Roman"/>
        </w:rPr>
      </w:pPr>
      <w:r>
        <w:rPr>
          <w:rFonts w:hint="eastAsia" w:ascii="Times New Roman" w:hAnsi="Times New Roman" w:eastAsia="宋体" w:cs="Times New Roman"/>
        </w:rPr>
        <w:t>【关键词】</w:t>
      </w:r>
      <w:ins w:id="8" w:author="郭光昕Gregory上海岳阳医院" w:date="2020-09-16T14:04:38Z">
        <w:r>
          <w:rPr>
            <w:rFonts w:hint="eastAsia" w:ascii="Times New Roman" w:hAnsi="Times New Roman" w:eastAsia="宋体" w:cs="Times New Roman"/>
          </w:rPr>
          <w:t>推拿</w:t>
        </w:r>
      </w:ins>
      <w:ins w:id="9" w:author="郭光昕Gregory上海岳阳医院" w:date="2020-09-16T14:04:42Z">
        <w:r>
          <w:rPr>
            <w:rFonts w:hint="eastAsia" w:ascii="Times New Roman" w:hAnsi="Times New Roman" w:eastAsia="宋体" w:cs="Times New Roman"/>
          </w:rPr>
          <w:t>；选穴规律</w:t>
        </w:r>
      </w:ins>
      <w:ins w:id="10" w:author="郭光昕Gregory上海岳阳医院" w:date="2020-09-16T14:04:50Z">
        <w:r>
          <w:rPr>
            <w:rFonts w:hint="eastAsia" w:ascii="Times New Roman" w:hAnsi="Times New Roman" w:eastAsia="宋体" w:cs="Times New Roman"/>
          </w:rPr>
          <w:t>；数据挖掘</w:t>
        </w:r>
      </w:ins>
      <w:ins w:id="11" w:author="郭光昕Gregory上海岳阳医院" w:date="2020-09-16T14:04:38Z">
        <w:r>
          <w:rPr>
            <w:rFonts w:hint="eastAsia" w:ascii="Times New Roman" w:hAnsi="Times New Roman" w:eastAsia="宋体" w:cs="Times New Roman"/>
          </w:rPr>
          <w:t>；</w:t>
        </w:r>
      </w:ins>
      <w:r>
        <w:rPr>
          <w:rFonts w:hint="eastAsia" w:ascii="Times New Roman" w:hAnsi="Times New Roman" w:eastAsia="宋体" w:cs="Times New Roman"/>
        </w:rPr>
        <w:t>焦虑；</w:t>
      </w:r>
      <w:del w:id="12" w:author="郭光昕Gregory上海岳阳医院" w:date="2020-09-16T14:04:38Z">
        <w:r>
          <w:rPr>
            <w:rFonts w:hint="eastAsia" w:ascii="Times New Roman" w:hAnsi="Times New Roman" w:eastAsia="宋体" w:cs="Times New Roman"/>
          </w:rPr>
          <w:delText>推拿；</w:delText>
        </w:r>
      </w:del>
      <w:r>
        <w:rPr>
          <w:rFonts w:hint="eastAsia" w:ascii="Times New Roman" w:hAnsi="Times New Roman" w:eastAsia="宋体" w:cs="Times New Roman"/>
        </w:rPr>
        <w:t>膀胱经</w:t>
      </w:r>
      <w:del w:id="13" w:author="郭光昕Gregory上海岳阳医院" w:date="2020-09-16T14:04:50Z">
        <w:r>
          <w:rPr>
            <w:rFonts w:hint="eastAsia" w:ascii="Times New Roman" w:hAnsi="Times New Roman" w:eastAsia="宋体" w:cs="Times New Roman"/>
          </w:rPr>
          <w:delText>；数据挖掘；选穴规律</w:delText>
        </w:r>
      </w:del>
    </w:p>
    <w:p>
      <w:pPr>
        <w:rPr>
          <w:rFonts w:ascii="Times New Roman" w:hAnsi="Times New Roman" w:eastAsia="宋体" w:cs="Times New Roman"/>
        </w:rPr>
      </w:pPr>
    </w:p>
    <w:bookmarkEnd w:id="0"/>
    <w:p>
      <w:pPr>
        <w:rPr>
          <w:rFonts w:ascii="Times New Roman" w:hAnsi="Times New Roman" w:eastAsia="宋体" w:cs="Times New Roman"/>
          <w:kern w:val="0"/>
          <w:sz w:val="40"/>
          <w:szCs w:val="40"/>
        </w:rPr>
      </w:pPr>
      <w:r>
        <w:rPr>
          <w:rFonts w:ascii="Times New Roman" w:hAnsi="Times New Roman" w:eastAsia="宋体" w:cs="Times New Roman"/>
          <w:kern w:val="0"/>
          <w:sz w:val="40"/>
          <w:szCs w:val="40"/>
        </w:rPr>
        <w:t xml:space="preserve">Rules of Selecting Points and Parts </w:t>
      </w:r>
      <w:ins w:id="14" w:author="郭光昕Gregory上海岳阳医院" w:date="2020-09-16T13:23:14Z">
        <w:r>
          <w:rPr>
            <w:rFonts w:hint="eastAsia" w:ascii="Times New Roman" w:hAnsi="Times New Roman" w:eastAsia="宋体" w:cs="Times New Roman"/>
            <w:kern w:val="0"/>
            <w:sz w:val="40"/>
            <w:szCs w:val="40"/>
            <w:lang w:val="en-US" w:eastAsia="zh-CN"/>
          </w:rPr>
          <w:t>i</w:t>
        </w:r>
      </w:ins>
      <w:del w:id="15" w:author="郭光昕Gregory上海岳阳医院" w:date="2020-09-16T13:23:12Z">
        <w:r>
          <w:rPr>
            <w:rFonts w:ascii="Times New Roman" w:hAnsi="Times New Roman" w:eastAsia="宋体" w:cs="Times New Roman"/>
            <w:kern w:val="0"/>
            <w:sz w:val="40"/>
            <w:szCs w:val="40"/>
          </w:rPr>
          <w:delText>I</w:delText>
        </w:r>
      </w:del>
      <w:r>
        <w:rPr>
          <w:rFonts w:ascii="Times New Roman" w:hAnsi="Times New Roman" w:eastAsia="宋体" w:cs="Times New Roman"/>
          <w:kern w:val="0"/>
          <w:sz w:val="40"/>
          <w:szCs w:val="40"/>
        </w:rPr>
        <w:t xml:space="preserve">n Domestic Tuina </w:t>
      </w:r>
      <w:del w:id="16" w:author="郭光昕Gregory上海岳阳医院" w:date="2020-09-16T13:23:08Z">
        <w:r>
          <w:rPr>
            <w:rFonts w:ascii="Times New Roman" w:hAnsi="Times New Roman" w:eastAsia="宋体" w:cs="Times New Roman"/>
            <w:kern w:val="0"/>
            <w:sz w:val="40"/>
            <w:szCs w:val="40"/>
          </w:rPr>
          <w:delText xml:space="preserve">Treatment </w:delText>
        </w:r>
      </w:del>
      <w:r>
        <w:rPr>
          <w:rFonts w:ascii="Times New Roman" w:hAnsi="Times New Roman" w:eastAsia="宋体" w:cs="Times New Roman"/>
          <w:kern w:val="0"/>
          <w:sz w:val="40"/>
          <w:szCs w:val="40"/>
        </w:rPr>
        <w:t>of Anxiety in the Last Decade Based on Data Mining Technology</w:t>
      </w:r>
    </w:p>
    <w:p>
      <w:pPr>
        <w:rPr>
          <w:rFonts w:ascii="Times New Roman" w:hAnsi="Times New Roman" w:eastAsia="宋体" w:cs="Times New Roman"/>
        </w:rPr>
      </w:pPr>
      <w:r>
        <w:rPr>
          <w:rFonts w:ascii="Times New Roman" w:hAnsi="Times New Roman" w:eastAsia="宋体" w:cs="Times New Roman"/>
        </w:rPr>
        <w:t xml:space="preserve">XU </w:t>
      </w:r>
      <w:r>
        <w:rPr>
          <w:rFonts w:hint="eastAsia" w:ascii="Times New Roman" w:hAnsi="Times New Roman" w:eastAsia="宋体" w:cs="Times New Roman"/>
        </w:rPr>
        <w:t>Ke</w:t>
      </w:r>
      <w:ins w:id="17" w:author="郭光昕Gregory上海岳阳医院" w:date="2020-09-16T14:05:14Z">
        <w:r>
          <w:rPr>
            <w:rFonts w:ascii="Times New Roman" w:hAnsi="Times New Roman" w:eastAsia="宋体" w:cs="Times New Roman"/>
            <w:vertAlign w:val="superscript"/>
          </w:rPr>
          <w:t>1</w:t>
        </w:r>
      </w:ins>
      <w:r>
        <w:rPr>
          <w:rFonts w:hint="eastAsia" w:ascii="Times New Roman" w:hAnsi="Times New Roman" w:eastAsia="宋体" w:cs="Times New Roman"/>
        </w:rPr>
        <w:t>；CAO</w:t>
      </w:r>
      <w:r>
        <w:rPr>
          <w:rFonts w:ascii="Times New Roman" w:hAnsi="Times New Roman" w:eastAsia="宋体" w:cs="Times New Roman"/>
        </w:rPr>
        <w:t xml:space="preserve"> </w:t>
      </w:r>
      <w:r>
        <w:rPr>
          <w:rFonts w:hint="eastAsia" w:ascii="Times New Roman" w:hAnsi="Times New Roman" w:eastAsia="宋体" w:cs="Times New Roman"/>
        </w:rPr>
        <w:t>Yaojiani</w:t>
      </w:r>
      <w:ins w:id="18" w:author="郭光昕Gregory上海岳阳医院" w:date="2020-09-16T14:05:21Z">
        <w:r>
          <w:rPr>
            <w:rFonts w:ascii="Times New Roman" w:hAnsi="Times New Roman" w:eastAsia="宋体" w:cs="Times New Roman"/>
            <w:vertAlign w:val="superscript"/>
          </w:rPr>
          <w:t>1</w:t>
        </w:r>
      </w:ins>
      <w:r>
        <w:rPr>
          <w:rFonts w:hint="eastAsia" w:ascii="Times New Roman" w:hAnsi="Times New Roman" w:eastAsia="宋体" w:cs="Times New Roman"/>
        </w:rPr>
        <w:t>；</w:t>
      </w:r>
      <w:ins w:id="19" w:author="郭光昕Gregory上海岳阳医院" w:date="2020-09-16T14:05:36Z">
        <w:r>
          <w:rPr>
            <w:rFonts w:hint="eastAsia" w:ascii="Times New Roman" w:hAnsi="Times New Roman" w:eastAsia="宋体" w:cs="Times New Roman"/>
            <w:lang w:val="en-US" w:eastAsia="zh-CN"/>
          </w:rPr>
          <w:t>WU</w:t>
        </w:r>
      </w:ins>
      <w:ins w:id="20" w:author="郭光昕Gregory上海岳阳医院" w:date="2020-09-16T14:05:37Z">
        <w:r>
          <w:rPr>
            <w:rFonts w:hint="eastAsia" w:ascii="Times New Roman" w:hAnsi="Times New Roman" w:eastAsia="宋体" w:cs="Times New Roman"/>
            <w:lang w:val="en-US" w:eastAsia="zh-CN"/>
          </w:rPr>
          <w:t xml:space="preserve"> </w:t>
        </w:r>
      </w:ins>
      <w:ins w:id="21" w:author="郭光昕Gregory上海岳阳医院" w:date="2020-09-16T14:05:39Z">
        <w:r>
          <w:rPr>
            <w:rFonts w:hint="eastAsia" w:ascii="Times New Roman" w:hAnsi="Times New Roman" w:eastAsia="宋体" w:cs="Times New Roman"/>
            <w:lang w:val="en-US" w:eastAsia="zh-CN"/>
          </w:rPr>
          <w:t>J</w:t>
        </w:r>
      </w:ins>
      <w:ins w:id="22" w:author="郭光昕Gregory上海岳阳医院" w:date="2020-09-16T14:05:42Z">
        <w:r>
          <w:rPr>
            <w:rFonts w:hint="eastAsia" w:ascii="Times New Roman" w:hAnsi="Times New Roman" w:eastAsia="宋体" w:cs="Times New Roman"/>
            <w:lang w:val="en-US" w:eastAsia="zh-CN"/>
          </w:rPr>
          <w:t>ing</w:t>
        </w:r>
      </w:ins>
      <w:ins w:id="23" w:author="郭光昕Gregory上海岳阳医院" w:date="2020-09-16T14:06:04Z">
        <w:r>
          <w:rPr>
            <w:rFonts w:hint="eastAsia" w:ascii="Times New Roman" w:hAnsi="Times New Roman" w:eastAsia="宋体" w:cs="Times New Roman"/>
            <w:vertAlign w:val="superscript"/>
            <w:lang w:val="en-US" w:eastAsia="zh-CN"/>
          </w:rPr>
          <w:t>2</w:t>
        </w:r>
      </w:ins>
      <w:ins w:id="24" w:author="郭光昕Gregory上海岳阳医院" w:date="2020-09-16T14:05:57Z">
        <w:r>
          <w:rPr>
            <w:rFonts w:hint="eastAsia" w:ascii="Times New Roman" w:hAnsi="Times New Roman" w:eastAsia="宋体" w:cs="Times New Roman"/>
          </w:rPr>
          <w:t>；</w:t>
        </w:r>
      </w:ins>
      <w:r>
        <w:rPr>
          <w:rFonts w:hint="eastAsia" w:ascii="Times New Roman" w:hAnsi="Times New Roman" w:eastAsia="宋体" w:cs="Times New Roman"/>
        </w:rPr>
        <w:t>LU</w:t>
      </w:r>
      <w:r>
        <w:rPr>
          <w:rFonts w:ascii="Times New Roman" w:hAnsi="Times New Roman" w:eastAsia="宋体" w:cs="Times New Roman"/>
        </w:rPr>
        <w:t xml:space="preserve"> Ping</w:t>
      </w:r>
      <w:ins w:id="25" w:author="郭光昕Gregory上海岳阳医院" w:date="2020-09-16T14:06:08Z">
        <w:r>
          <w:rPr>
            <w:rFonts w:ascii="Times New Roman" w:hAnsi="Times New Roman" w:eastAsia="宋体" w:cs="Times New Roman"/>
            <w:vertAlign w:val="superscript"/>
          </w:rPr>
          <w:t>1</w:t>
        </w:r>
      </w:ins>
      <w:r>
        <w:rPr>
          <w:rFonts w:ascii="Times New Roman" w:hAnsi="Times New Roman" w:eastAsia="宋体" w:cs="Times New Roman"/>
        </w:rPr>
        <w:t>*</w:t>
      </w:r>
    </w:p>
    <w:p>
      <w:pPr>
        <w:rPr>
          <w:rFonts w:ascii="Times New Roman" w:hAnsi="Times New Roman" w:eastAsia="宋体" w:cs="Times New Roman"/>
          <w:color w:val="0070C0"/>
          <w:rPrChange w:id="26" w:author="郭光昕Gregory上海岳阳医院" w:date="2020-09-16T14:06:15Z">
            <w:rPr>
              <w:rFonts w:ascii="Times New Roman" w:hAnsi="Times New Roman" w:eastAsia="宋体" w:cs="Times New Roman"/>
            </w:rPr>
          </w:rPrChange>
        </w:rPr>
      </w:pPr>
      <w:r>
        <w:rPr>
          <w:rFonts w:ascii="Times New Roman" w:hAnsi="Times New Roman" w:eastAsia="宋体" w:cs="Times New Roman"/>
          <w:color w:val="0070C0"/>
          <w:rPrChange w:id="27" w:author="郭光昕Gregory上海岳阳医院" w:date="2020-09-16T14:06:15Z">
            <w:rPr>
              <w:rFonts w:ascii="Times New Roman" w:hAnsi="Times New Roman" w:eastAsia="宋体" w:cs="Times New Roman"/>
            </w:rPr>
          </w:rPrChange>
        </w:rPr>
        <w:t>Shanghai University of Traditional Chinese Medicine School of Acupuncture Moxibustion and Tuina, Shanghai, 201203</w:t>
      </w:r>
    </w:p>
    <w:p>
      <w:pPr>
        <w:rPr>
          <w:rFonts w:ascii="Times New Roman" w:hAnsi="Times New Roman" w:eastAsia="宋体" w:cs="Times New Roman"/>
          <w:szCs w:val="21"/>
        </w:rPr>
      </w:pPr>
      <w:r>
        <w:rPr>
          <w:rFonts w:ascii="Times New Roman" w:hAnsi="Times New Roman" w:eastAsia="宋体" w:cs="Times New Roman"/>
          <w:b/>
          <w:bCs/>
        </w:rPr>
        <w:t>Abstract</w:t>
      </w:r>
      <w:r>
        <w:rPr>
          <w:rFonts w:ascii="Times New Roman" w:hAnsi="Times New Roman" w:eastAsia="宋体" w:cs="Times New Roman"/>
        </w:rPr>
        <w:t xml:space="preserve">: Objective: To analyze the selecting points and parts in domestic tuina treatment of anxiety in the last decade. Methods: We retrieved the domestic literatures on the study of treating anxiety with Tuina in the last decade and analyzed the rules of selecting point and parts. </w:t>
      </w:r>
      <w:r>
        <w:rPr>
          <w:rFonts w:hint="eastAsia" w:ascii="Times New Roman" w:hAnsi="Times New Roman" w:eastAsia="宋体" w:cs="Times New Roman"/>
        </w:rPr>
        <w:t>Microsoft</w:t>
      </w:r>
      <w:r>
        <w:rPr>
          <w:rFonts w:ascii="Times New Roman" w:hAnsi="Times New Roman" w:eastAsia="宋体" w:cs="Times New Roman"/>
        </w:rPr>
        <w:t xml:space="preserve"> Excel 2017 and SPSS 24.0 were used for frequency analysis and cluster analysis.  Results: 71 papers were found according to the condition in which 88 points and 22 parts are involved. They were used for totally 941 times. According to our research, the most commonly used Tuina operation is whole-body Tuina,. The main selected parts are the </w:t>
      </w:r>
      <w:r>
        <w:rPr>
          <w:rFonts w:ascii="Times New Roman" w:hAnsi="Times New Roman" w:eastAsia="宋体" w:cs="Times New Roman"/>
          <w:szCs w:val="21"/>
        </w:rPr>
        <w:t xml:space="preserve">bladder meridian on the back and the abdomen. </w:t>
      </w:r>
      <w:r>
        <w:rPr>
          <w:rFonts w:ascii="Times New Roman" w:hAnsi="Times New Roman" w:eastAsia="宋体" w:cs="Times New Roman"/>
          <w:color w:val="0070C0"/>
          <w:szCs w:val="21"/>
          <w:rPrChange w:id="28" w:author="郭光昕Gregory上海岳阳医院" w:date="2020-09-16T14:06:31Z">
            <w:rPr>
              <w:rFonts w:ascii="Times New Roman" w:hAnsi="Times New Roman" w:eastAsia="宋体" w:cs="Times New Roman"/>
              <w:szCs w:val="21"/>
            </w:rPr>
          </w:rPrChange>
        </w:rPr>
        <w:t>Baihui(DU20), Taiyang(EX-HN5), Yintang(EX-HN3), FengchI(GB20), Zhongwan(RN12).e</w:t>
      </w:r>
      <w:r>
        <w:rPr>
          <w:rFonts w:ascii="Times New Roman" w:hAnsi="Times New Roman" w:eastAsia="宋体" w:cs="Times New Roman"/>
          <w:szCs w:val="21"/>
        </w:rPr>
        <w:t>tc. are the most selected points. In addition, 7 efficient clusters were acquired from cluster analysis. Conclusion: Tuina treatment of anxiety mainly uses the operations on abdomen and back, assisted by Tuina operations on face and head as well as kneading the specific points on the four limbs.</w:t>
      </w:r>
    </w:p>
    <w:p>
      <w:pPr>
        <w:rPr>
          <w:rFonts w:ascii="Times New Roman" w:hAnsi="Times New Roman" w:eastAsia="宋体" w:cs="Times New Roman"/>
          <w:b w:val="0"/>
          <w:bCs w:val="0"/>
          <w:color w:val="0070C0"/>
          <w:szCs w:val="21"/>
          <w:rPrChange w:id="29" w:author="郭光昕Gregory上海岳阳医院" w:date="2020-09-16T14:06:44Z">
            <w:rPr>
              <w:rFonts w:ascii="Times New Roman" w:hAnsi="Times New Roman" w:eastAsia="宋体" w:cs="Times New Roman"/>
              <w:szCs w:val="21"/>
            </w:rPr>
          </w:rPrChange>
        </w:rPr>
      </w:pPr>
      <w:r>
        <w:rPr>
          <w:rFonts w:ascii="Times New Roman" w:hAnsi="Times New Roman" w:eastAsia="宋体" w:cs="Times New Roman"/>
          <w:b/>
          <w:bCs/>
          <w:szCs w:val="21"/>
          <w:rPrChange w:id="30" w:author="郭光昕Gregory上海岳阳医院" w:date="2020-09-16T14:06:38Z">
            <w:rPr>
              <w:rFonts w:ascii="Times New Roman" w:hAnsi="Times New Roman" w:eastAsia="宋体" w:cs="Times New Roman"/>
              <w:szCs w:val="21"/>
            </w:rPr>
          </w:rPrChange>
        </w:rPr>
        <w:t xml:space="preserve">Keyword: </w:t>
      </w:r>
      <w:r>
        <w:rPr>
          <w:rFonts w:ascii="Times New Roman" w:hAnsi="Times New Roman" w:eastAsia="宋体" w:cs="Times New Roman"/>
          <w:b w:val="0"/>
          <w:bCs w:val="0"/>
          <w:color w:val="0070C0"/>
          <w:szCs w:val="21"/>
          <w:rPrChange w:id="31" w:author="郭光昕Gregory上海岳阳医院" w:date="2020-09-16T14:06:44Z">
            <w:rPr>
              <w:rFonts w:ascii="Times New Roman" w:hAnsi="Times New Roman" w:eastAsia="宋体" w:cs="Times New Roman"/>
              <w:szCs w:val="21"/>
            </w:rPr>
          </w:rPrChange>
        </w:rPr>
        <w:t>anxiety; tuina; bladder meridian; governor vessel; data mining; point selection</w:t>
      </w: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color w:val="0070C0"/>
          <w:rPrChange w:id="32" w:author="郭光昕Gregory上海岳阳医院" w:date="2020-09-16T13:41:19Z">
            <w:rPr>
              <w:rFonts w:ascii="Times New Roman" w:hAnsi="Times New Roman" w:eastAsia="宋体" w:cs="Times New Roman"/>
            </w:rPr>
          </w:rPrChange>
        </w:rPr>
      </w:pPr>
      <w:r>
        <w:rPr>
          <w:rFonts w:ascii="Times New Roman" w:hAnsi="Times New Roman" w:eastAsia="宋体" w:cs="Times New Roman"/>
        </w:rPr>
        <w:tab/>
      </w:r>
      <w:r>
        <w:rPr>
          <w:rFonts w:hint="eastAsia" w:ascii="Times New Roman" w:hAnsi="Times New Roman" w:eastAsia="宋体" w:cs="Times New Roman"/>
        </w:rPr>
        <w:t>焦虑是一种常见</w:t>
      </w:r>
      <w:r>
        <w:rPr>
          <w:rFonts w:hint="eastAsia" w:ascii="Times New Roman" w:hAnsi="Times New Roman" w:eastAsia="宋体" w:cs="Times New Roman"/>
          <w:color w:val="0070C0"/>
          <w:rPrChange w:id="33" w:author="郭光昕Gregory上海岳阳医院" w:date="2020-09-16T13:39:55Z">
            <w:rPr>
              <w:rFonts w:hint="eastAsia" w:ascii="Times New Roman" w:hAnsi="Times New Roman" w:eastAsia="宋体" w:cs="Times New Roman"/>
            </w:rPr>
          </w:rPrChange>
        </w:rPr>
        <w:t>伴压力状态出现情绪反应</w:t>
      </w:r>
      <w:r>
        <w:rPr>
          <w:rFonts w:ascii="Times New Roman" w:hAnsi="Times New Roman" w:eastAsia="宋体" w:cs="Times New Roman"/>
          <w:vertAlign w:val="superscript"/>
        </w:rPr>
        <w:t>[1]</w:t>
      </w:r>
      <w:r>
        <w:rPr>
          <w:rFonts w:hint="eastAsia" w:ascii="Times New Roman" w:hAnsi="Times New Roman" w:eastAsia="宋体" w:cs="Times New Roman"/>
        </w:rPr>
        <w:t>，多表现为过度担心，搓手顿足，甚至是自主神经症状等一系列症状</w:t>
      </w:r>
      <w:r>
        <w:rPr>
          <w:rFonts w:ascii="Times New Roman" w:hAnsi="Times New Roman" w:eastAsia="宋体" w:cs="Times New Roman"/>
          <w:vertAlign w:val="superscript"/>
        </w:rPr>
        <w:t>[2]</w:t>
      </w:r>
      <w:r>
        <w:rPr>
          <w:rFonts w:hint="eastAsia" w:ascii="Times New Roman" w:hAnsi="Times New Roman" w:eastAsia="宋体" w:cs="Times New Roman"/>
        </w:rPr>
        <w:t>。虽</w:t>
      </w:r>
      <w:r>
        <w:rPr>
          <w:rFonts w:hint="eastAsia" w:ascii="Times New Roman" w:hAnsi="Times New Roman" w:eastAsia="宋体" w:cs="Times New Roman"/>
          <w:color w:val="0070C0"/>
          <w:rPrChange w:id="34" w:author="郭光昕Gregory上海岳阳医院" w:date="2020-09-16T13:40:21Z">
            <w:rPr>
              <w:rFonts w:hint="eastAsia" w:ascii="Times New Roman" w:hAnsi="Times New Roman" w:eastAsia="宋体" w:cs="Times New Roman"/>
            </w:rPr>
          </w:rPrChange>
        </w:rPr>
        <w:t>未及</w:t>
      </w:r>
      <w:r>
        <w:rPr>
          <w:rFonts w:hint="eastAsia" w:ascii="Times New Roman" w:hAnsi="Times New Roman" w:eastAsia="宋体" w:cs="Times New Roman"/>
        </w:rPr>
        <w:t>焦虑障碍诊断标准，但已对现代人的生活质量产生不利影响，如不及时干预可能会渐进发展为精神障碍。</w:t>
      </w:r>
      <w:r>
        <w:rPr>
          <w:rFonts w:hint="eastAsia" w:ascii="Times New Roman" w:hAnsi="Times New Roman" w:eastAsia="宋体" w:cs="Times New Roman"/>
          <w:color w:val="0070C0"/>
          <w:kern w:val="0"/>
          <w:szCs w:val="21"/>
          <w:rPrChange w:id="35" w:author="郭光昕Gregory上海岳阳医院" w:date="2020-09-16T13:40:48Z">
            <w:rPr>
              <w:rFonts w:hint="eastAsia" w:ascii="Times New Roman" w:hAnsi="Times New Roman" w:eastAsia="宋体" w:cs="Times New Roman"/>
              <w:kern w:val="0"/>
              <w:szCs w:val="21"/>
            </w:rPr>
          </w:rPrChange>
        </w:rPr>
        <w:t>目前，鉴于镇静药物可能产生记忆力减退、反应迟顿等副作用，所以对单纯药物的治疗普遍接受度不高。</w:t>
      </w:r>
      <w:r>
        <w:rPr>
          <w:rFonts w:hint="eastAsia" w:ascii="Times New Roman" w:hAnsi="Times New Roman" w:eastAsia="宋体" w:cs="Times New Roman"/>
          <w:kern w:val="0"/>
          <w:szCs w:val="21"/>
        </w:rPr>
        <w:t>相较之下，中医</w:t>
      </w:r>
      <w:r>
        <w:rPr>
          <w:rFonts w:hint="eastAsia" w:ascii="Times New Roman" w:hAnsi="Times New Roman" w:eastAsia="宋体" w:cs="Times New Roman"/>
        </w:rPr>
        <w:t>推拿通过调节气血运行、安定心神、平衡阴阳来改善焦虑状态的</w:t>
      </w:r>
      <w:r>
        <w:rPr>
          <w:rFonts w:ascii="Times New Roman" w:hAnsi="Times New Roman" w:eastAsia="宋体" w:cs="Times New Roman"/>
        </w:rPr>
        <w:t>躯体</w:t>
      </w:r>
      <w:r>
        <w:rPr>
          <w:rFonts w:hint="eastAsia" w:ascii="Times New Roman" w:hAnsi="Times New Roman" w:eastAsia="宋体" w:cs="Times New Roman"/>
        </w:rPr>
        <w:t>与精神</w:t>
      </w:r>
      <w:r>
        <w:rPr>
          <w:rFonts w:ascii="Times New Roman" w:hAnsi="Times New Roman" w:eastAsia="宋体" w:cs="Times New Roman"/>
        </w:rPr>
        <w:t>症状</w:t>
      </w:r>
      <w:r>
        <w:rPr>
          <w:rFonts w:ascii="Times New Roman" w:hAnsi="Times New Roman" w:eastAsia="宋体" w:cs="Times New Roman"/>
          <w:vertAlign w:val="superscript"/>
        </w:rPr>
        <w:t>[3]</w:t>
      </w:r>
      <w:r>
        <w:rPr>
          <w:rFonts w:hint="eastAsia" w:ascii="Times New Roman" w:hAnsi="Times New Roman" w:eastAsia="宋体" w:cs="Times New Roman"/>
        </w:rPr>
        <w:t>，具有操作简便、接受度高等优势</w:t>
      </w:r>
      <w:r>
        <w:rPr>
          <w:rFonts w:ascii="Times New Roman" w:hAnsi="Times New Roman" w:eastAsia="宋体" w:cs="Times New Roman"/>
        </w:rPr>
        <w:t>。</w:t>
      </w:r>
      <w:r>
        <w:rPr>
          <w:rFonts w:hint="eastAsia" w:ascii="Times New Roman" w:hAnsi="Times New Roman" w:eastAsia="宋体" w:cs="Times New Roman"/>
        </w:rPr>
        <w:t>近十年，大量推拿临床研究表明，推拿干预焦虑状态有疗效好、复发率低等优势，但鲜有论文对以上研究成果进行梳理分析。本文通过分析近十年来国内推拿临床干预焦虑状态的选穴和治疗部位，</w:t>
      </w:r>
      <w:r>
        <w:rPr>
          <w:rFonts w:hint="eastAsia" w:ascii="Times New Roman" w:hAnsi="Times New Roman" w:eastAsia="宋体" w:cs="Times New Roman"/>
          <w:color w:val="0070C0"/>
          <w:rPrChange w:id="36" w:author="郭光昕Gregory上海岳阳医院" w:date="2020-09-16T13:41:19Z">
            <w:rPr>
              <w:rFonts w:hint="eastAsia" w:ascii="Times New Roman" w:hAnsi="Times New Roman" w:eastAsia="宋体" w:cs="Times New Roman"/>
            </w:rPr>
          </w:rPrChange>
        </w:rPr>
        <w:t>以求探索出推拿干预焦虑状态在现代临床研究中的应用部位和穴位选取规律</w:t>
      </w:r>
      <w:ins w:id="37" w:author="郭光昕Gregory上海岳阳医院" w:date="2020-09-16T14:07:01Z">
        <w:r>
          <w:rPr>
            <w:rFonts w:hint="eastAsia" w:ascii="Times New Roman" w:hAnsi="Times New Roman" w:eastAsia="宋体" w:cs="Times New Roman"/>
            <w:color w:val="0070C0"/>
            <w:lang w:eastAsia="zh-CN"/>
          </w:rPr>
          <w:t>，</w:t>
        </w:r>
      </w:ins>
      <w:ins w:id="38" w:author="郭光昕Gregory上海岳阳医院" w:date="2020-09-16T14:07:03Z">
        <w:r>
          <w:rPr>
            <w:rFonts w:hint="eastAsia" w:ascii="Times New Roman" w:hAnsi="Times New Roman" w:eastAsia="宋体" w:cs="Times New Roman"/>
            <w:color w:val="0070C0"/>
            <w:lang w:val="en-US" w:eastAsia="zh-CN"/>
          </w:rPr>
          <w:t>为</w:t>
        </w:r>
      </w:ins>
      <w:ins w:id="39" w:author="郭光昕Gregory上海岳阳医院" w:date="2020-09-16T14:07:05Z">
        <w:r>
          <w:rPr>
            <w:rFonts w:hint="eastAsia" w:ascii="Times New Roman" w:hAnsi="Times New Roman" w:eastAsia="宋体" w:cs="Times New Roman"/>
            <w:color w:val="0070C0"/>
            <w:lang w:val="en-US" w:eastAsia="zh-CN"/>
          </w:rPr>
          <w:t>临床</w:t>
        </w:r>
      </w:ins>
      <w:ins w:id="40" w:author="郭光昕Gregory上海岳阳医院" w:date="2020-09-16T14:07:10Z">
        <w:r>
          <w:rPr>
            <w:rFonts w:hint="eastAsia" w:ascii="Times New Roman" w:hAnsi="Times New Roman" w:eastAsia="宋体" w:cs="Times New Roman"/>
            <w:color w:val="0070C0"/>
            <w:lang w:val="en-US" w:eastAsia="zh-CN"/>
          </w:rPr>
          <w:t>应用</w:t>
        </w:r>
      </w:ins>
      <w:ins w:id="41" w:author="郭光昕Gregory上海岳阳医院" w:date="2020-09-16T14:07:21Z">
        <w:r>
          <w:rPr>
            <w:rFonts w:hint="eastAsia" w:ascii="Times New Roman" w:hAnsi="Times New Roman" w:eastAsia="宋体" w:cs="Times New Roman"/>
            <w:color w:val="0070C0"/>
            <w:lang w:val="en-US" w:eastAsia="zh-CN"/>
          </w:rPr>
          <w:t>和</w:t>
        </w:r>
      </w:ins>
      <w:ins w:id="42" w:author="郭光昕Gregory上海岳阳医院" w:date="2020-09-16T14:07:24Z">
        <w:r>
          <w:rPr>
            <w:rFonts w:hint="eastAsia" w:ascii="Times New Roman" w:hAnsi="Times New Roman" w:eastAsia="宋体" w:cs="Times New Roman"/>
            <w:color w:val="0070C0"/>
            <w:lang w:val="en-US" w:eastAsia="zh-CN"/>
          </w:rPr>
          <w:t>科学研究</w:t>
        </w:r>
      </w:ins>
      <w:ins w:id="43" w:author="郭光昕Gregory上海岳阳医院" w:date="2020-09-16T14:07:15Z">
        <w:r>
          <w:rPr>
            <w:rFonts w:hint="eastAsia" w:ascii="Times New Roman" w:hAnsi="Times New Roman" w:eastAsia="宋体" w:cs="Times New Roman"/>
            <w:color w:val="0070C0"/>
            <w:lang w:val="en-US" w:eastAsia="zh-CN"/>
          </w:rPr>
          <w:t>提供</w:t>
        </w:r>
      </w:ins>
      <w:ins w:id="44" w:author="郭光昕Gregory上海岳阳医院" w:date="2020-09-16T14:07:17Z">
        <w:r>
          <w:rPr>
            <w:rFonts w:hint="eastAsia" w:ascii="Times New Roman" w:hAnsi="Times New Roman" w:eastAsia="宋体" w:cs="Times New Roman"/>
            <w:color w:val="0070C0"/>
            <w:lang w:val="en-US" w:eastAsia="zh-CN"/>
          </w:rPr>
          <w:t>参考</w:t>
        </w:r>
      </w:ins>
      <w:r>
        <w:rPr>
          <w:rFonts w:hint="eastAsia" w:ascii="Times New Roman" w:hAnsi="Times New Roman" w:eastAsia="宋体" w:cs="Times New Roman"/>
          <w:color w:val="0070C0"/>
          <w:rPrChange w:id="45" w:author="郭光昕Gregory上海岳阳医院" w:date="2020-09-16T13:41:19Z">
            <w:rPr>
              <w:rFonts w:hint="eastAsia" w:ascii="Times New Roman" w:hAnsi="Times New Roman" w:eastAsia="宋体" w:cs="Times New Roman"/>
            </w:rPr>
          </w:rPrChange>
        </w:rPr>
        <w:t>。</w:t>
      </w:r>
    </w:p>
    <w:p>
      <w:pPr>
        <w:rPr>
          <w:rFonts w:ascii="Times New Roman" w:hAnsi="Times New Roman" w:eastAsia="宋体" w:cs="Times New Roman"/>
        </w:rPr>
      </w:pPr>
      <w:r>
        <w:rPr>
          <w:rFonts w:ascii="Times New Roman" w:hAnsi="Times New Roman" w:eastAsia="宋体" w:cs="Times New Roman"/>
        </w:rPr>
        <w:tab/>
      </w:r>
      <w:bookmarkStart w:id="2" w:name="_GoBack"/>
      <w:r>
        <w:rPr>
          <w:rFonts w:hint="eastAsia" w:ascii="Times New Roman" w:hAnsi="Times New Roman" w:eastAsia="宋体" w:cs="Times New Roman"/>
          <w:color w:val="0070C0"/>
          <w:rPrChange w:id="46" w:author="郭光昕Gregory上海岳阳医院" w:date="2020-09-16T14:07:36Z">
            <w:rPr>
              <w:rFonts w:hint="eastAsia" w:ascii="Times New Roman" w:hAnsi="Times New Roman" w:eastAsia="宋体" w:cs="Times New Roman"/>
            </w:rPr>
          </w:rPrChange>
        </w:rPr>
        <w:t>由于推拿的手法特点，</w:t>
      </w:r>
      <w:bookmarkEnd w:id="2"/>
      <w:r>
        <w:rPr>
          <w:rFonts w:hint="eastAsia" w:ascii="Times New Roman" w:hAnsi="Times New Roman" w:eastAsia="宋体" w:cs="Times New Roman"/>
        </w:rPr>
        <w:t>其作用部位不仅包括点状的穴位、还有线状和面状的</w:t>
      </w:r>
      <w:r>
        <w:rPr>
          <w:rFonts w:hint="eastAsia" w:ascii="Times New Roman" w:hAnsi="Times New Roman" w:eastAsia="宋体" w:cs="Times New Roman"/>
          <w:color w:val="0070C0"/>
          <w:rPrChange w:id="47" w:author="郭光昕Gregory上海岳阳医院" w:date="2020-09-16T13:42:10Z">
            <w:rPr>
              <w:rFonts w:hint="eastAsia" w:ascii="Times New Roman" w:hAnsi="Times New Roman" w:eastAsia="宋体" w:cs="Times New Roman"/>
            </w:rPr>
          </w:rPrChange>
        </w:rPr>
        <w:t>作用部位</w:t>
      </w:r>
      <w:r>
        <w:rPr>
          <w:rFonts w:hint="eastAsia" w:ascii="Times New Roman" w:hAnsi="Times New Roman" w:eastAsia="宋体" w:cs="Times New Roman"/>
        </w:rPr>
        <w:t>，故在本文中，将线状和面状</w:t>
      </w:r>
      <w:r>
        <w:rPr>
          <w:rFonts w:hint="eastAsia" w:ascii="Times New Roman" w:hAnsi="Times New Roman" w:eastAsia="宋体" w:cs="Times New Roman"/>
          <w:color w:val="0070C0"/>
          <w:rPrChange w:id="48" w:author="郭光昕Gregory上海岳阳医院" w:date="2020-09-16T13:42:15Z">
            <w:rPr>
              <w:rFonts w:hint="eastAsia" w:ascii="Times New Roman" w:hAnsi="Times New Roman" w:eastAsia="宋体" w:cs="Times New Roman"/>
            </w:rPr>
          </w:rPrChange>
        </w:rPr>
        <w:t>作用部位</w:t>
      </w:r>
      <w:r>
        <w:rPr>
          <w:rFonts w:hint="eastAsia" w:ascii="Times New Roman" w:hAnsi="Times New Roman" w:eastAsia="宋体" w:cs="Times New Roman"/>
        </w:rPr>
        <w:t>统称为操作部位。</w:t>
      </w:r>
    </w:p>
    <w:p>
      <w:pPr>
        <w:pStyle w:val="19"/>
        <w:ind w:firstLine="0" w:firstLineChars="0"/>
        <w:rPr>
          <w:rFonts w:ascii="Times New Roman" w:hAnsi="Times New Roman" w:eastAsia="宋体" w:cs="Times New Roman"/>
        </w:rPr>
      </w:pPr>
    </w:p>
    <w:p>
      <w:pPr>
        <w:pStyle w:val="19"/>
        <w:ind w:firstLine="422"/>
        <w:rPr>
          <w:rFonts w:ascii="Times New Roman" w:hAnsi="Times New Roman" w:eastAsia="宋体" w:cs="Times New Roman"/>
          <w:b/>
          <w:bCs/>
        </w:rPr>
      </w:pPr>
      <w:r>
        <w:rPr>
          <w:rFonts w:ascii="Times New Roman" w:hAnsi="Times New Roman" w:eastAsia="宋体" w:cs="Times New Roman"/>
          <w:b/>
          <w:bCs/>
        </w:rPr>
        <w:t>1.资料与方法</w:t>
      </w:r>
    </w:p>
    <w:p>
      <w:pPr>
        <w:pStyle w:val="19"/>
        <w:rPr>
          <w:rFonts w:ascii="Times New Roman" w:hAnsi="Times New Roman" w:eastAsia="宋体" w:cs="Times New Roman"/>
        </w:rPr>
      </w:pPr>
      <w:r>
        <w:rPr>
          <w:rFonts w:ascii="Times New Roman" w:hAnsi="Times New Roman" w:eastAsia="宋体" w:cs="Times New Roman"/>
        </w:rPr>
        <w:t>1.1研究对象</w:t>
      </w:r>
    </w:p>
    <w:p>
      <w:pPr>
        <w:ind w:firstLine="420"/>
        <w:rPr>
          <w:rFonts w:ascii="Times New Roman" w:hAnsi="Times New Roman" w:eastAsia="宋体" w:cs="Times New Roman"/>
        </w:rPr>
      </w:pPr>
      <w:r>
        <w:rPr>
          <w:rFonts w:ascii="Times New Roman" w:hAnsi="Times New Roman" w:eastAsia="宋体" w:cs="Times New Roman"/>
        </w:rPr>
        <w:t>2010-2019年国内推拿干预焦虑状态的临床研究。</w:t>
      </w:r>
    </w:p>
    <w:p>
      <w:pPr>
        <w:pStyle w:val="19"/>
        <w:rPr>
          <w:rFonts w:ascii="Times New Roman" w:hAnsi="Times New Roman" w:eastAsia="宋体" w:cs="Times New Roman"/>
        </w:rPr>
      </w:pPr>
      <w:r>
        <w:rPr>
          <w:rFonts w:ascii="Times New Roman" w:hAnsi="Times New Roman" w:eastAsia="宋体" w:cs="Times New Roman"/>
        </w:rPr>
        <w:t>1.2检索范围</w:t>
      </w:r>
    </w:p>
    <w:p>
      <w:pPr>
        <w:pStyle w:val="19"/>
        <w:ind w:firstLineChars="0"/>
        <w:rPr>
          <w:rFonts w:ascii="Times New Roman" w:hAnsi="Times New Roman" w:eastAsia="宋体" w:cs="Times New Roman"/>
        </w:rPr>
      </w:pPr>
      <w:r>
        <w:rPr>
          <w:rFonts w:hint="eastAsia" w:ascii="Times New Roman" w:hAnsi="Times New Roman" w:eastAsia="宋体" w:cs="Times New Roman"/>
        </w:rPr>
        <w:t>本文文献数据来源于中国期刊全文数据库（</w:t>
      </w:r>
      <w:r>
        <w:rPr>
          <w:rFonts w:ascii="Times New Roman" w:hAnsi="Times New Roman" w:eastAsia="宋体" w:cs="Times New Roman"/>
        </w:rPr>
        <w:t>CNKI）、万方数据资源系统、维普（VIP）期刊全文数据库及中国生物医学文献数据库（SinoMed），采用</w:t>
      </w:r>
      <w:r>
        <w:rPr>
          <w:rFonts w:ascii="Times New Roman" w:hAnsi="Times New Roman" w:eastAsia="宋体" w:cs="Times New Roman"/>
          <w:color w:val="0070C0"/>
          <w:rPrChange w:id="49" w:author="郭光昕Gregory上海岳阳医院" w:date="2020-09-16T13:42:59Z">
            <w:rPr>
              <w:rFonts w:ascii="Times New Roman" w:hAnsi="Times New Roman" w:eastAsia="宋体" w:cs="Times New Roman"/>
            </w:rPr>
          </w:rPrChange>
        </w:rPr>
        <w:t>“焦虑”</w:t>
      </w:r>
      <w:r>
        <w:rPr>
          <w:rFonts w:hint="eastAsia" w:ascii="Times New Roman" w:hAnsi="Times New Roman" w:eastAsia="宋体" w:cs="Times New Roman"/>
        </w:rPr>
        <w:t>“焦虑症”“推拿”“按摩”为主题、篇名或关键词，运用</w:t>
      </w:r>
      <w:r>
        <w:rPr>
          <w:rFonts w:ascii="Times New Roman" w:hAnsi="Times New Roman" w:eastAsia="宋体" w:cs="Times New Roman"/>
        </w:rPr>
        <w:t>AND、OR等连接词构建逻辑检索式在以上数据库内检索，得到所有“推拿干预焦虑状态”的文献。</w:t>
      </w:r>
    </w:p>
    <w:p>
      <w:pPr>
        <w:pStyle w:val="19"/>
        <w:rPr>
          <w:rFonts w:ascii="Times New Roman" w:hAnsi="Times New Roman" w:eastAsia="宋体" w:cs="Times New Roman"/>
        </w:rPr>
      </w:pPr>
      <w:r>
        <w:rPr>
          <w:rFonts w:ascii="Times New Roman" w:hAnsi="Times New Roman" w:eastAsia="宋体" w:cs="Times New Roman"/>
        </w:rPr>
        <w:t xml:space="preserve">1.3纳入条件  </w:t>
      </w:r>
    </w:p>
    <w:p>
      <w:pPr>
        <w:pStyle w:val="19"/>
        <w:ind w:firstLineChars="0"/>
        <w:rPr>
          <w:rFonts w:ascii="Times New Roman" w:hAnsi="Times New Roman" w:eastAsia="宋体" w:cs="Times New Roman"/>
        </w:rPr>
      </w:pPr>
      <w:r>
        <w:rPr>
          <w:rFonts w:hint="eastAsia" w:ascii="Times New Roman" w:hAnsi="Times New Roman" w:eastAsia="宋体" w:cs="Times New Roman"/>
        </w:rPr>
        <w:t>①推拿干预焦虑状态临床研究的中文文献；②对象必须是针对患者的临床疗效观察和试验研究，临床方案设计</w:t>
      </w:r>
      <w:r>
        <w:rPr>
          <w:rFonts w:hint="eastAsia" w:ascii="Times New Roman" w:hAnsi="Times New Roman" w:eastAsia="宋体" w:cs="Times New Roman"/>
          <w:color w:val="0070C0"/>
          <w:rPrChange w:id="50" w:author="郭光昕Gregory上海岳阳医院" w:date="2020-09-16T13:43:34Z">
            <w:rPr>
              <w:rFonts w:hint="eastAsia" w:ascii="Times New Roman" w:hAnsi="Times New Roman" w:eastAsia="宋体" w:cs="Times New Roman"/>
            </w:rPr>
          </w:rPrChange>
        </w:rPr>
        <w:t>相对</w:t>
      </w:r>
      <w:r>
        <w:rPr>
          <w:rFonts w:hint="eastAsia" w:ascii="Times New Roman" w:hAnsi="Times New Roman" w:eastAsia="宋体" w:cs="Times New Roman"/>
        </w:rPr>
        <w:t>合理；③干预手段以推拿为主，单独或结合其他方法；④有明确的操作部位、选穴和推拿操作法。</w:t>
      </w:r>
    </w:p>
    <w:p>
      <w:pPr>
        <w:pStyle w:val="19"/>
        <w:rPr>
          <w:rFonts w:ascii="Times New Roman" w:hAnsi="Times New Roman" w:eastAsia="宋体" w:cs="Times New Roman"/>
        </w:rPr>
      </w:pPr>
      <w:r>
        <w:rPr>
          <w:rFonts w:ascii="Times New Roman" w:hAnsi="Times New Roman" w:eastAsia="宋体" w:cs="Times New Roman"/>
        </w:rPr>
        <w:t xml:space="preserve">1.4排除标准  </w:t>
      </w:r>
    </w:p>
    <w:p>
      <w:pPr>
        <w:ind w:firstLine="420"/>
        <w:rPr>
          <w:rFonts w:ascii="Times New Roman" w:hAnsi="Times New Roman" w:eastAsia="宋体" w:cs="Times New Roman"/>
        </w:rPr>
      </w:pPr>
      <w:r>
        <w:rPr>
          <w:rFonts w:hint="eastAsia" w:ascii="Times New Roman" w:hAnsi="Times New Roman" w:eastAsia="宋体" w:cs="Times New Roman"/>
        </w:rPr>
        <w:t>①非推拿干预为主的文献；②未给出明确的推拿处方，作用部位不明确</w:t>
      </w:r>
      <w:del w:id="51" w:author="郭光昕Gregory上海岳阳医院" w:date="2020-09-16T13:44:53Z">
        <w:r>
          <w:rPr>
            <w:rFonts w:hint="eastAsia" w:ascii="Times New Roman" w:hAnsi="Times New Roman" w:eastAsia="宋体" w:cs="Times New Roman"/>
          </w:rPr>
          <w:delText>；</w:delText>
        </w:r>
      </w:del>
      <w:ins w:id="52" w:author="郭光昕Gregory上海岳阳医院" w:date="2020-09-16T13:44:53Z">
        <w:r>
          <w:rPr>
            <w:rFonts w:hint="eastAsia" w:ascii="Times New Roman" w:hAnsi="Times New Roman" w:eastAsia="宋体" w:cs="Times New Roman"/>
            <w:lang w:eastAsia="zh-CN"/>
          </w:rPr>
          <w:t>，</w:t>
        </w:r>
      </w:ins>
      <w:r>
        <w:rPr>
          <w:rFonts w:hint="eastAsia" w:ascii="Times New Roman" w:hAnsi="Times New Roman" w:eastAsia="宋体" w:cs="Times New Roman"/>
        </w:rPr>
        <w:t>或干预仅为局部抚触；③重复发表或研究内容雷同；④只用于动物实验研究的文章；⑤内容为文献研究、评述、综述等。</w:t>
      </w:r>
    </w:p>
    <w:p>
      <w:pPr>
        <w:ind w:firstLine="420"/>
        <w:rPr>
          <w:rFonts w:ascii="Times New Roman" w:hAnsi="Times New Roman" w:eastAsia="宋体" w:cs="Times New Roman"/>
        </w:rPr>
      </w:pPr>
      <w:r>
        <w:rPr>
          <w:rFonts w:ascii="Times New Roman" w:hAnsi="Times New Roman" w:eastAsia="宋体" w:cs="Times New Roman"/>
        </w:rPr>
        <w:t>1.5统计学方法</w:t>
      </w:r>
    </w:p>
    <w:p>
      <w:pPr>
        <w:ind w:firstLine="420"/>
        <w:rPr>
          <w:rFonts w:ascii="Times New Roman" w:hAnsi="Times New Roman" w:eastAsia="宋体" w:cs="Times New Roman"/>
        </w:rPr>
      </w:pPr>
      <w:r>
        <w:rPr>
          <w:rFonts w:hint="eastAsia" w:ascii="Times New Roman" w:hAnsi="Times New Roman" w:eastAsia="宋体" w:cs="Times New Roman"/>
        </w:rPr>
        <w:t>使用</w:t>
      </w:r>
      <w:r>
        <w:rPr>
          <w:rFonts w:ascii="Times New Roman" w:hAnsi="Times New Roman" w:eastAsia="宋体" w:cs="Times New Roman"/>
        </w:rPr>
        <w:t>Excel电子表格对纳入研究的腧穴、操作部位、推拿操作法等进行频次分析。</w:t>
      </w:r>
      <w:r>
        <w:rPr>
          <w:rFonts w:hint="eastAsia" w:ascii="Times New Roman" w:hAnsi="Times New Roman" w:eastAsia="宋体" w:cs="Times New Roman"/>
        </w:rPr>
        <w:t>选取使用频次前三十的操作部位及穴位，使用Excel进行进一步频次分析，利用SPSS</w:t>
      </w:r>
      <w:r>
        <w:rPr>
          <w:rFonts w:ascii="Times New Roman" w:hAnsi="Times New Roman" w:eastAsia="宋体" w:cs="Times New Roman"/>
        </w:rPr>
        <w:t xml:space="preserve"> </w:t>
      </w:r>
      <w:r>
        <w:rPr>
          <w:rFonts w:hint="eastAsia" w:ascii="Times New Roman" w:hAnsi="Times New Roman" w:eastAsia="宋体" w:cs="Times New Roman"/>
        </w:rPr>
        <w:t>24.0</w:t>
      </w:r>
      <w:r>
        <w:rPr>
          <w:rFonts w:ascii="Times New Roman" w:hAnsi="Times New Roman" w:eastAsia="宋体" w:cs="Times New Roman"/>
        </w:rPr>
        <w:t xml:space="preserve"> </w:t>
      </w:r>
      <w:r>
        <w:rPr>
          <w:rFonts w:hint="eastAsia" w:ascii="Times New Roman" w:hAnsi="Times New Roman" w:eastAsia="宋体" w:cs="Times New Roman"/>
        </w:rPr>
        <w:t>进行系统聚类分析。</w:t>
      </w:r>
    </w:p>
    <w:p>
      <w:pPr>
        <w:ind w:firstLine="420"/>
        <w:rPr>
          <w:rFonts w:ascii="Times New Roman" w:hAnsi="Times New Roman" w:eastAsia="宋体" w:cs="Times New Roman"/>
          <w:b/>
          <w:bCs/>
        </w:rPr>
      </w:pPr>
      <w:r>
        <w:rPr>
          <w:rFonts w:ascii="Times New Roman" w:hAnsi="Times New Roman" w:eastAsia="宋体" w:cs="Times New Roman"/>
          <w:b/>
          <w:bCs/>
        </w:rPr>
        <w:t>2.结果</w:t>
      </w:r>
    </w:p>
    <w:p>
      <w:pPr>
        <w:ind w:firstLine="420"/>
        <w:rPr>
          <w:rFonts w:ascii="Times New Roman" w:hAnsi="Times New Roman" w:eastAsia="宋体" w:cs="Times New Roman"/>
        </w:rPr>
      </w:pPr>
      <w:r>
        <w:rPr>
          <w:rFonts w:ascii="Times New Roman" w:hAnsi="Times New Roman" w:eastAsia="宋体" w:cs="Times New Roman"/>
        </w:rPr>
        <w:t>2.1文献检索结果</w:t>
      </w:r>
    </w:p>
    <w:p>
      <w:pPr>
        <w:ind w:firstLine="420"/>
        <w:rPr>
          <w:rFonts w:ascii="Times New Roman" w:hAnsi="Times New Roman" w:eastAsia="宋体" w:cs="Times New Roman"/>
        </w:rPr>
      </w:pPr>
      <w:r>
        <w:rPr>
          <w:rFonts w:hint="eastAsia" w:ascii="Times New Roman" w:hAnsi="Times New Roman" w:eastAsia="宋体" w:cs="Times New Roman"/>
        </w:rPr>
        <w:t>依据纳入及排除标准，最终符合标准的文献</w:t>
      </w:r>
      <w:r>
        <w:rPr>
          <w:rFonts w:ascii="Times New Roman" w:hAnsi="Times New Roman" w:eastAsia="宋体" w:cs="Times New Roman"/>
        </w:rPr>
        <w:t>71篇，治疗方法包括单独使用推拿，推拿联合灸法、推拿联合针刺、推拿联合五音疗法等综合疗法。</w:t>
      </w:r>
    </w:p>
    <w:p>
      <w:pPr>
        <w:ind w:firstLine="420"/>
        <w:rPr>
          <w:rFonts w:ascii="Times New Roman" w:hAnsi="Times New Roman" w:eastAsia="宋体" w:cs="Times New Roman"/>
        </w:rPr>
      </w:pPr>
      <w:r>
        <w:rPr>
          <w:rFonts w:ascii="Times New Roman" w:hAnsi="Times New Roman" w:eastAsia="宋体" w:cs="Times New Roman"/>
        </w:rPr>
        <w:t>2.2操作部位频次统计</w:t>
      </w:r>
    </w:p>
    <w:p>
      <w:pPr>
        <w:ind w:firstLine="420"/>
        <w:rPr>
          <w:rFonts w:ascii="宋体" w:hAnsi="宋体" w:eastAsia="宋体"/>
        </w:rPr>
      </w:pPr>
      <w:r>
        <w:rPr>
          <w:rFonts w:hint="eastAsia" w:ascii="宋体" w:hAnsi="宋体" w:eastAsia="宋体"/>
        </w:rPr>
        <w:t>在符合标准的71篇文献中，涉及88个穴位、22个部位，共计110个操作部位，使用频次共计941次，将使用频率前10的操作部位和前20的穴位列出，见表1、表2。</w:t>
      </w:r>
    </w:p>
    <w:p>
      <w:pPr>
        <w:jc w:val="center"/>
        <w:rPr>
          <w:rFonts w:ascii="宋体" w:hAnsi="宋体" w:eastAsia="宋体"/>
        </w:rPr>
      </w:pPr>
      <w:commentRangeStart w:id="1"/>
      <w:r>
        <w:rPr>
          <w:rFonts w:hint="eastAsia" w:ascii="宋体" w:hAnsi="宋体" w:eastAsia="宋体"/>
        </w:rPr>
        <w:t>表1</w:t>
      </w:r>
      <w:r>
        <w:rPr>
          <w:rFonts w:ascii="宋体" w:hAnsi="宋体" w:eastAsia="宋体"/>
        </w:rPr>
        <w:t xml:space="preserve"> </w:t>
      </w:r>
      <w:commentRangeEnd w:id="1"/>
      <w:r>
        <w:commentReference w:id="1"/>
      </w:r>
      <w:r>
        <w:rPr>
          <w:rFonts w:ascii="宋体" w:hAnsi="宋体" w:eastAsia="宋体"/>
        </w:rPr>
        <w:t xml:space="preserve"> </w:t>
      </w:r>
      <w:r>
        <w:rPr>
          <w:rFonts w:hint="eastAsia" w:ascii="宋体" w:hAnsi="宋体" w:eastAsia="宋体"/>
        </w:rPr>
        <w:t>推拿干预焦虑状态的操作部位使用频次及百分比（前10）</w:t>
      </w:r>
    </w:p>
    <w:tbl>
      <w:tblPr>
        <w:tblStyle w:val="12"/>
        <w:tblW w:w="8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9"/>
        <w:gridCol w:w="997"/>
        <w:gridCol w:w="1275"/>
        <w:gridCol w:w="1840"/>
        <w:gridCol w:w="1136"/>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auto" w:sz="4" w:space="0"/>
            </w:tcBorders>
          </w:tcPr>
          <w:p>
            <w:pPr>
              <w:rPr>
                <w:rFonts w:ascii="宋体" w:hAnsi="宋体" w:eastAsia="宋体"/>
              </w:rPr>
            </w:pPr>
            <w:r>
              <w:rPr>
                <w:rFonts w:hint="eastAsia" w:ascii="宋体" w:hAnsi="宋体" w:eastAsia="宋体"/>
              </w:rPr>
              <w:t>操作部位</w:t>
            </w:r>
          </w:p>
        </w:tc>
        <w:tc>
          <w:tcPr>
            <w:tcW w:w="997" w:type="dxa"/>
            <w:tcBorders>
              <w:top w:val="single" w:color="auto" w:sz="4" w:space="0"/>
            </w:tcBorders>
          </w:tcPr>
          <w:p>
            <w:pPr>
              <w:rPr>
                <w:rFonts w:ascii="宋体" w:hAnsi="宋体" w:eastAsia="宋体"/>
              </w:rPr>
            </w:pPr>
            <w:r>
              <w:rPr>
                <w:rFonts w:hint="eastAsia" w:ascii="宋体" w:hAnsi="宋体" w:eastAsia="宋体"/>
              </w:rPr>
              <w:t>频次</w:t>
            </w:r>
          </w:p>
        </w:tc>
        <w:tc>
          <w:tcPr>
            <w:tcW w:w="1275" w:type="dxa"/>
            <w:tcBorders>
              <w:top w:val="single" w:color="auto" w:sz="4" w:space="0"/>
              <w:right w:val="single" w:color="auto" w:sz="4" w:space="0"/>
            </w:tcBorders>
          </w:tcPr>
          <w:p>
            <w:pPr>
              <w:rPr>
                <w:rFonts w:ascii="宋体" w:hAnsi="宋体" w:eastAsia="宋体"/>
              </w:rPr>
            </w:pPr>
            <w:r>
              <w:rPr>
                <w:rFonts w:hint="eastAsia" w:ascii="宋体" w:hAnsi="宋体" w:eastAsia="宋体"/>
              </w:rPr>
              <w:t>百分比（%）</w:t>
            </w:r>
          </w:p>
        </w:tc>
        <w:tc>
          <w:tcPr>
            <w:tcW w:w="1840" w:type="dxa"/>
            <w:tcBorders>
              <w:top w:val="single" w:color="auto" w:sz="4" w:space="0"/>
              <w:left w:val="single" w:color="auto" w:sz="4" w:space="0"/>
            </w:tcBorders>
          </w:tcPr>
          <w:p>
            <w:pPr>
              <w:rPr>
                <w:rFonts w:ascii="宋体" w:hAnsi="宋体" w:eastAsia="宋体"/>
              </w:rPr>
            </w:pPr>
            <w:r>
              <w:rPr>
                <w:rFonts w:hint="eastAsia" w:ascii="宋体" w:hAnsi="宋体" w:eastAsia="宋体"/>
              </w:rPr>
              <w:t>操作部位</w:t>
            </w:r>
          </w:p>
        </w:tc>
        <w:tc>
          <w:tcPr>
            <w:tcW w:w="1136" w:type="dxa"/>
            <w:tcBorders>
              <w:top w:val="single" w:color="auto" w:sz="4" w:space="0"/>
            </w:tcBorders>
          </w:tcPr>
          <w:p>
            <w:pPr>
              <w:rPr>
                <w:rFonts w:ascii="宋体" w:hAnsi="宋体" w:eastAsia="宋体"/>
              </w:rPr>
            </w:pPr>
            <w:r>
              <w:rPr>
                <w:rFonts w:hint="eastAsia" w:ascii="宋体" w:hAnsi="宋体" w:eastAsia="宋体"/>
              </w:rPr>
              <w:t>频次</w:t>
            </w:r>
          </w:p>
        </w:tc>
        <w:tc>
          <w:tcPr>
            <w:tcW w:w="1417" w:type="dxa"/>
            <w:tcBorders>
              <w:top w:val="single" w:color="auto" w:sz="4" w:space="0"/>
            </w:tcBorders>
          </w:tcPr>
          <w:p>
            <w:pPr>
              <w:rPr>
                <w:rFonts w:ascii="宋体" w:hAnsi="宋体" w:eastAsia="宋体"/>
              </w:rPr>
            </w:pPr>
            <w:r>
              <w:rPr>
                <w:rFonts w:hint="eastAsia" w:ascii="宋体" w:hAnsi="宋体" w:eastAsia="宋体"/>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top w:val="single" w:color="auto" w:sz="4" w:space="0"/>
            </w:tcBorders>
            <w:vAlign w:val="center"/>
          </w:tcPr>
          <w:p>
            <w:pPr>
              <w:rPr>
                <w:rFonts w:ascii="宋体" w:hAnsi="宋体" w:eastAsia="宋体"/>
              </w:rPr>
            </w:pPr>
            <w:r>
              <w:rPr>
                <w:rFonts w:hint="eastAsia" w:ascii="宋体" w:hAnsi="宋体" w:eastAsia="宋体"/>
                <w:sz w:val="22"/>
              </w:rPr>
              <w:t>背部膀胱经</w:t>
            </w:r>
          </w:p>
        </w:tc>
        <w:tc>
          <w:tcPr>
            <w:tcW w:w="997" w:type="dxa"/>
            <w:tcBorders>
              <w:top w:val="single" w:color="auto" w:sz="4" w:space="0"/>
            </w:tcBorders>
            <w:vAlign w:val="center"/>
          </w:tcPr>
          <w:p>
            <w:pPr>
              <w:rPr>
                <w:rFonts w:ascii="宋体" w:hAnsi="宋体" w:eastAsia="宋体"/>
              </w:rPr>
            </w:pPr>
            <w:r>
              <w:rPr>
                <w:rFonts w:hint="eastAsia" w:ascii="宋体" w:hAnsi="宋体" w:eastAsia="宋体"/>
                <w:sz w:val="22"/>
              </w:rPr>
              <w:t>39</w:t>
            </w:r>
          </w:p>
        </w:tc>
        <w:tc>
          <w:tcPr>
            <w:tcW w:w="1275" w:type="dxa"/>
            <w:tcBorders>
              <w:top w:val="single" w:color="auto" w:sz="4" w:space="0"/>
              <w:right w:val="single" w:color="auto" w:sz="4" w:space="0"/>
            </w:tcBorders>
          </w:tcPr>
          <w:p>
            <w:pPr>
              <w:rPr>
                <w:rFonts w:ascii="宋体" w:hAnsi="宋体" w:eastAsia="宋体"/>
              </w:rPr>
            </w:pPr>
            <w:r>
              <w:rPr>
                <w:rFonts w:hint="eastAsia" w:ascii="宋体" w:hAnsi="宋体" w:eastAsia="宋体"/>
              </w:rPr>
              <w:t>4.14</w:t>
            </w:r>
          </w:p>
        </w:tc>
        <w:tc>
          <w:tcPr>
            <w:tcW w:w="1840" w:type="dxa"/>
            <w:tcBorders>
              <w:top w:val="single" w:color="auto" w:sz="4" w:space="0"/>
              <w:left w:val="single" w:color="auto" w:sz="4" w:space="0"/>
            </w:tcBorders>
            <w:vAlign w:val="center"/>
          </w:tcPr>
          <w:p>
            <w:pPr>
              <w:rPr>
                <w:rFonts w:ascii="宋体" w:hAnsi="宋体" w:eastAsia="宋体"/>
              </w:rPr>
            </w:pPr>
            <w:r>
              <w:rPr>
                <w:rFonts w:hint="eastAsia" w:ascii="宋体" w:hAnsi="宋体" w:eastAsia="宋体"/>
                <w:sz w:val="22"/>
              </w:rPr>
              <w:t>督脉</w:t>
            </w:r>
          </w:p>
        </w:tc>
        <w:tc>
          <w:tcPr>
            <w:tcW w:w="1136" w:type="dxa"/>
            <w:tcBorders>
              <w:top w:val="single" w:color="auto" w:sz="4" w:space="0"/>
            </w:tcBorders>
            <w:vAlign w:val="center"/>
          </w:tcPr>
          <w:p>
            <w:pPr>
              <w:rPr>
                <w:rFonts w:ascii="宋体" w:hAnsi="宋体" w:eastAsia="宋体"/>
              </w:rPr>
            </w:pPr>
            <w:r>
              <w:rPr>
                <w:rFonts w:hint="eastAsia" w:ascii="宋体" w:hAnsi="宋体" w:eastAsia="宋体"/>
                <w:sz w:val="22"/>
              </w:rPr>
              <w:t>14</w:t>
            </w:r>
          </w:p>
        </w:tc>
        <w:tc>
          <w:tcPr>
            <w:tcW w:w="1417" w:type="dxa"/>
            <w:tcBorders>
              <w:top w:val="single" w:color="auto" w:sz="4" w:space="0"/>
            </w:tcBorders>
          </w:tcPr>
          <w:p>
            <w:pPr>
              <w:rPr>
                <w:rFonts w:ascii="宋体" w:hAnsi="宋体" w:eastAsia="宋体"/>
              </w:rPr>
            </w:pPr>
            <w:r>
              <w:rPr>
                <w:rFonts w:hint="eastAsia" w:ascii="宋体" w:hAnsi="宋体" w:eastAsia="宋体"/>
              </w:rPr>
              <w:t>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99" w:type="dxa"/>
            <w:vAlign w:val="center"/>
          </w:tcPr>
          <w:p>
            <w:pPr>
              <w:rPr>
                <w:rFonts w:ascii="宋体" w:hAnsi="宋体" w:eastAsia="宋体"/>
              </w:rPr>
            </w:pPr>
            <w:r>
              <w:rPr>
                <w:rFonts w:hint="eastAsia" w:ascii="宋体" w:hAnsi="宋体" w:eastAsia="宋体"/>
                <w:sz w:val="22"/>
              </w:rPr>
              <w:t>腹部</w:t>
            </w:r>
          </w:p>
        </w:tc>
        <w:tc>
          <w:tcPr>
            <w:tcW w:w="997" w:type="dxa"/>
            <w:vAlign w:val="center"/>
          </w:tcPr>
          <w:p>
            <w:pPr>
              <w:rPr>
                <w:rFonts w:ascii="宋体" w:hAnsi="宋体" w:eastAsia="宋体"/>
              </w:rPr>
            </w:pPr>
            <w:r>
              <w:rPr>
                <w:rFonts w:hint="eastAsia" w:ascii="宋体" w:hAnsi="宋体" w:eastAsia="宋体"/>
                <w:sz w:val="22"/>
              </w:rPr>
              <w:t>30</w:t>
            </w:r>
          </w:p>
        </w:tc>
        <w:tc>
          <w:tcPr>
            <w:tcW w:w="1275" w:type="dxa"/>
            <w:tcBorders>
              <w:right w:val="single" w:color="auto" w:sz="4" w:space="0"/>
            </w:tcBorders>
          </w:tcPr>
          <w:p>
            <w:pPr>
              <w:rPr>
                <w:rFonts w:ascii="宋体" w:hAnsi="宋体" w:eastAsia="宋体"/>
              </w:rPr>
            </w:pPr>
            <w:r>
              <w:rPr>
                <w:rFonts w:hint="eastAsia" w:ascii="宋体" w:hAnsi="宋体" w:eastAsia="宋体"/>
              </w:rPr>
              <w:t>3.18</w:t>
            </w:r>
          </w:p>
        </w:tc>
        <w:tc>
          <w:tcPr>
            <w:tcW w:w="1840" w:type="dxa"/>
            <w:tcBorders>
              <w:left w:val="single" w:color="auto" w:sz="4" w:space="0"/>
            </w:tcBorders>
            <w:vAlign w:val="center"/>
          </w:tcPr>
          <w:p>
            <w:pPr>
              <w:rPr>
                <w:rFonts w:ascii="宋体" w:hAnsi="宋体" w:eastAsia="宋体"/>
              </w:rPr>
            </w:pPr>
            <w:r>
              <w:rPr>
                <w:rFonts w:hint="eastAsia" w:ascii="宋体" w:hAnsi="宋体" w:eastAsia="宋体"/>
                <w:sz w:val="22"/>
              </w:rPr>
              <w:t>脊柱</w:t>
            </w:r>
          </w:p>
        </w:tc>
        <w:tc>
          <w:tcPr>
            <w:tcW w:w="1136" w:type="dxa"/>
            <w:vAlign w:val="center"/>
          </w:tcPr>
          <w:p>
            <w:pPr>
              <w:rPr>
                <w:rFonts w:ascii="宋体" w:hAnsi="宋体" w:eastAsia="宋体"/>
              </w:rPr>
            </w:pPr>
            <w:r>
              <w:rPr>
                <w:rFonts w:hint="eastAsia" w:ascii="宋体" w:hAnsi="宋体" w:eastAsia="宋体"/>
                <w:sz w:val="22"/>
              </w:rPr>
              <w:t>14</w:t>
            </w:r>
          </w:p>
        </w:tc>
        <w:tc>
          <w:tcPr>
            <w:tcW w:w="1417" w:type="dxa"/>
          </w:tcPr>
          <w:p>
            <w:pPr>
              <w:rPr>
                <w:rFonts w:ascii="宋体" w:hAnsi="宋体" w:eastAsia="宋体"/>
              </w:rPr>
            </w:pPr>
            <w:r>
              <w:rPr>
                <w:rFonts w:hint="eastAsia" w:ascii="宋体" w:hAnsi="宋体" w:eastAsia="宋体"/>
              </w:rPr>
              <w:t>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99" w:type="dxa"/>
            <w:vAlign w:val="center"/>
          </w:tcPr>
          <w:p>
            <w:pPr>
              <w:rPr>
                <w:rFonts w:ascii="宋体" w:hAnsi="宋体" w:eastAsia="宋体"/>
              </w:rPr>
            </w:pPr>
            <w:r>
              <w:rPr>
                <w:rFonts w:hint="eastAsia" w:ascii="宋体" w:hAnsi="宋体" w:eastAsia="宋体"/>
                <w:sz w:val="22"/>
              </w:rPr>
              <w:t>推坎宫</w:t>
            </w:r>
          </w:p>
        </w:tc>
        <w:tc>
          <w:tcPr>
            <w:tcW w:w="997" w:type="dxa"/>
            <w:vAlign w:val="center"/>
          </w:tcPr>
          <w:p>
            <w:pPr>
              <w:rPr>
                <w:rFonts w:ascii="宋体" w:hAnsi="宋体" w:eastAsia="宋体"/>
              </w:rPr>
            </w:pPr>
            <w:r>
              <w:rPr>
                <w:rFonts w:hint="eastAsia" w:ascii="宋体" w:hAnsi="宋体" w:eastAsia="宋体"/>
                <w:sz w:val="22"/>
              </w:rPr>
              <w:t>24</w:t>
            </w:r>
          </w:p>
        </w:tc>
        <w:tc>
          <w:tcPr>
            <w:tcW w:w="1275" w:type="dxa"/>
            <w:tcBorders>
              <w:right w:val="single" w:color="auto" w:sz="4" w:space="0"/>
            </w:tcBorders>
          </w:tcPr>
          <w:p>
            <w:pPr>
              <w:rPr>
                <w:rFonts w:ascii="宋体" w:hAnsi="宋体" w:eastAsia="宋体"/>
              </w:rPr>
            </w:pPr>
            <w:r>
              <w:rPr>
                <w:rFonts w:hint="eastAsia" w:ascii="宋体" w:hAnsi="宋体" w:eastAsia="宋体"/>
              </w:rPr>
              <w:t>2.55</w:t>
            </w:r>
          </w:p>
        </w:tc>
        <w:tc>
          <w:tcPr>
            <w:tcW w:w="1840" w:type="dxa"/>
            <w:tcBorders>
              <w:left w:val="single" w:color="auto" w:sz="4" w:space="0"/>
            </w:tcBorders>
            <w:vAlign w:val="center"/>
          </w:tcPr>
          <w:p>
            <w:pPr>
              <w:rPr>
                <w:rFonts w:ascii="宋体" w:hAnsi="宋体" w:eastAsia="宋体"/>
              </w:rPr>
            </w:pPr>
            <w:r>
              <w:rPr>
                <w:rFonts w:hint="eastAsia" w:ascii="宋体" w:hAnsi="宋体" w:eastAsia="宋体"/>
                <w:sz w:val="22"/>
              </w:rPr>
              <w:t>拿五经</w:t>
            </w:r>
          </w:p>
        </w:tc>
        <w:tc>
          <w:tcPr>
            <w:tcW w:w="1136" w:type="dxa"/>
            <w:vAlign w:val="center"/>
          </w:tcPr>
          <w:p>
            <w:pPr>
              <w:rPr>
                <w:rFonts w:ascii="宋体" w:hAnsi="宋体" w:eastAsia="宋体"/>
              </w:rPr>
            </w:pPr>
            <w:r>
              <w:rPr>
                <w:rFonts w:hint="eastAsia" w:ascii="宋体" w:hAnsi="宋体" w:eastAsia="宋体"/>
                <w:sz w:val="22"/>
              </w:rPr>
              <w:t>12</w:t>
            </w:r>
          </w:p>
        </w:tc>
        <w:tc>
          <w:tcPr>
            <w:tcW w:w="1417" w:type="dxa"/>
          </w:tcPr>
          <w:p>
            <w:pPr>
              <w:rPr>
                <w:rFonts w:ascii="宋体" w:hAnsi="宋体" w:eastAsia="宋体"/>
              </w:rPr>
            </w:pPr>
            <w:r>
              <w:rPr>
                <w:rFonts w:hint="eastAsia" w:ascii="宋体" w:hAnsi="宋体" w:eastAsia="宋体"/>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99" w:type="dxa"/>
            <w:vAlign w:val="center"/>
          </w:tcPr>
          <w:p>
            <w:pPr>
              <w:rPr>
                <w:rFonts w:ascii="宋体" w:hAnsi="宋体" w:eastAsia="宋体"/>
              </w:rPr>
            </w:pPr>
            <w:r>
              <w:rPr>
                <w:rFonts w:hint="eastAsia" w:ascii="宋体" w:hAnsi="宋体" w:eastAsia="宋体"/>
                <w:sz w:val="22"/>
              </w:rPr>
              <w:t>开天门</w:t>
            </w:r>
          </w:p>
        </w:tc>
        <w:tc>
          <w:tcPr>
            <w:tcW w:w="997" w:type="dxa"/>
            <w:vAlign w:val="center"/>
          </w:tcPr>
          <w:p>
            <w:pPr>
              <w:rPr>
                <w:rFonts w:ascii="宋体" w:hAnsi="宋体" w:eastAsia="宋体"/>
              </w:rPr>
            </w:pPr>
            <w:r>
              <w:rPr>
                <w:rFonts w:hint="eastAsia" w:ascii="宋体" w:hAnsi="宋体" w:eastAsia="宋体"/>
                <w:sz w:val="22"/>
              </w:rPr>
              <w:t>18</w:t>
            </w:r>
          </w:p>
        </w:tc>
        <w:tc>
          <w:tcPr>
            <w:tcW w:w="1275" w:type="dxa"/>
            <w:tcBorders>
              <w:right w:val="single" w:color="auto" w:sz="4" w:space="0"/>
            </w:tcBorders>
          </w:tcPr>
          <w:p>
            <w:pPr>
              <w:rPr>
                <w:rFonts w:ascii="宋体" w:hAnsi="宋体" w:eastAsia="宋体"/>
              </w:rPr>
            </w:pPr>
            <w:r>
              <w:rPr>
                <w:rFonts w:hint="eastAsia" w:ascii="宋体" w:hAnsi="宋体" w:eastAsia="宋体"/>
              </w:rPr>
              <w:t>1.91</w:t>
            </w:r>
          </w:p>
        </w:tc>
        <w:tc>
          <w:tcPr>
            <w:tcW w:w="1840" w:type="dxa"/>
            <w:tcBorders>
              <w:left w:val="single" w:color="auto" w:sz="4" w:space="0"/>
            </w:tcBorders>
            <w:vAlign w:val="center"/>
          </w:tcPr>
          <w:p>
            <w:pPr>
              <w:rPr>
                <w:rFonts w:ascii="宋体" w:hAnsi="宋体" w:eastAsia="宋体"/>
              </w:rPr>
            </w:pPr>
            <w:r>
              <w:rPr>
                <w:rFonts w:hint="eastAsia" w:ascii="宋体" w:hAnsi="宋体" w:eastAsia="宋体"/>
                <w:sz w:val="22"/>
              </w:rPr>
              <w:t>头部</w:t>
            </w:r>
          </w:p>
        </w:tc>
        <w:tc>
          <w:tcPr>
            <w:tcW w:w="1136" w:type="dxa"/>
            <w:vAlign w:val="center"/>
          </w:tcPr>
          <w:p>
            <w:pPr>
              <w:rPr>
                <w:rFonts w:ascii="宋体" w:hAnsi="宋体" w:eastAsia="宋体"/>
              </w:rPr>
            </w:pPr>
            <w:r>
              <w:rPr>
                <w:rFonts w:hint="eastAsia" w:ascii="宋体" w:hAnsi="宋体" w:eastAsia="宋体"/>
                <w:sz w:val="22"/>
              </w:rPr>
              <w:t>11</w:t>
            </w:r>
          </w:p>
        </w:tc>
        <w:tc>
          <w:tcPr>
            <w:tcW w:w="1417" w:type="dxa"/>
          </w:tcPr>
          <w:p>
            <w:pPr>
              <w:rPr>
                <w:rFonts w:ascii="宋体" w:hAnsi="宋体" w:eastAsia="宋体"/>
              </w:rPr>
            </w:pPr>
            <w:r>
              <w:rPr>
                <w:rFonts w:hint="eastAsia" w:ascii="宋体" w:hAnsi="宋体" w:eastAsia="宋体"/>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99" w:type="dxa"/>
            <w:tcBorders>
              <w:bottom w:val="single" w:color="auto" w:sz="4" w:space="0"/>
            </w:tcBorders>
            <w:vAlign w:val="center"/>
          </w:tcPr>
          <w:p>
            <w:pPr>
              <w:rPr>
                <w:rFonts w:ascii="宋体" w:hAnsi="宋体" w:eastAsia="宋体"/>
              </w:rPr>
            </w:pPr>
            <w:r>
              <w:rPr>
                <w:rFonts w:hint="eastAsia" w:ascii="宋体" w:hAnsi="宋体" w:eastAsia="宋体"/>
                <w:sz w:val="22"/>
              </w:rPr>
              <w:t>少阳经（颞部）</w:t>
            </w:r>
          </w:p>
        </w:tc>
        <w:tc>
          <w:tcPr>
            <w:tcW w:w="997" w:type="dxa"/>
            <w:tcBorders>
              <w:bottom w:val="single" w:color="auto" w:sz="4" w:space="0"/>
            </w:tcBorders>
            <w:vAlign w:val="center"/>
          </w:tcPr>
          <w:p>
            <w:pPr>
              <w:rPr>
                <w:rFonts w:ascii="宋体" w:hAnsi="宋体" w:eastAsia="宋体"/>
              </w:rPr>
            </w:pPr>
            <w:r>
              <w:rPr>
                <w:rFonts w:hint="eastAsia" w:ascii="宋体" w:hAnsi="宋体" w:eastAsia="宋体"/>
                <w:sz w:val="22"/>
              </w:rPr>
              <w:t>17</w:t>
            </w:r>
          </w:p>
        </w:tc>
        <w:tc>
          <w:tcPr>
            <w:tcW w:w="1275" w:type="dxa"/>
            <w:tcBorders>
              <w:bottom w:val="single" w:color="auto" w:sz="4" w:space="0"/>
              <w:right w:val="single" w:color="auto" w:sz="4" w:space="0"/>
            </w:tcBorders>
          </w:tcPr>
          <w:p>
            <w:pPr>
              <w:rPr>
                <w:rFonts w:ascii="宋体" w:hAnsi="宋体" w:eastAsia="宋体"/>
              </w:rPr>
            </w:pPr>
            <w:r>
              <w:rPr>
                <w:rFonts w:hint="eastAsia" w:ascii="宋体" w:hAnsi="宋体" w:eastAsia="宋体"/>
              </w:rPr>
              <w:t>1.81</w:t>
            </w:r>
          </w:p>
        </w:tc>
        <w:tc>
          <w:tcPr>
            <w:tcW w:w="1840" w:type="dxa"/>
            <w:tcBorders>
              <w:left w:val="single" w:color="auto" w:sz="4" w:space="0"/>
              <w:bottom w:val="single" w:color="auto" w:sz="4" w:space="0"/>
            </w:tcBorders>
            <w:vAlign w:val="center"/>
          </w:tcPr>
          <w:p>
            <w:pPr>
              <w:rPr>
                <w:rFonts w:ascii="宋体" w:hAnsi="宋体" w:eastAsia="宋体"/>
              </w:rPr>
            </w:pPr>
            <w:r>
              <w:rPr>
                <w:rFonts w:hint="eastAsia" w:ascii="宋体" w:hAnsi="宋体" w:eastAsia="宋体"/>
                <w:sz w:val="22"/>
              </w:rPr>
              <w:t>胸胁</w:t>
            </w:r>
          </w:p>
        </w:tc>
        <w:tc>
          <w:tcPr>
            <w:tcW w:w="1136" w:type="dxa"/>
            <w:tcBorders>
              <w:bottom w:val="single" w:color="auto" w:sz="4" w:space="0"/>
            </w:tcBorders>
            <w:vAlign w:val="center"/>
          </w:tcPr>
          <w:p>
            <w:pPr>
              <w:rPr>
                <w:rFonts w:ascii="宋体" w:hAnsi="宋体" w:eastAsia="宋体"/>
              </w:rPr>
            </w:pPr>
            <w:r>
              <w:rPr>
                <w:rFonts w:hint="eastAsia" w:ascii="宋体" w:hAnsi="宋体" w:eastAsia="宋体"/>
                <w:sz w:val="22"/>
              </w:rPr>
              <w:t>9</w:t>
            </w:r>
          </w:p>
        </w:tc>
        <w:tc>
          <w:tcPr>
            <w:tcW w:w="1417" w:type="dxa"/>
            <w:tcBorders>
              <w:bottom w:val="single" w:color="auto" w:sz="4" w:space="0"/>
            </w:tcBorders>
          </w:tcPr>
          <w:p>
            <w:pPr>
              <w:rPr>
                <w:rFonts w:ascii="宋体" w:hAnsi="宋体" w:eastAsia="宋体"/>
              </w:rPr>
            </w:pPr>
            <w:r>
              <w:rPr>
                <w:rFonts w:hint="eastAsia" w:ascii="宋体" w:hAnsi="宋体" w:eastAsia="宋体"/>
              </w:rPr>
              <w:t>0.96</w:t>
            </w:r>
          </w:p>
        </w:tc>
      </w:tr>
    </w:tbl>
    <w:p>
      <w:pPr>
        <w:ind w:left="420"/>
        <w:rPr>
          <w:rFonts w:ascii="宋体" w:hAnsi="宋体" w:eastAsia="宋体"/>
        </w:rPr>
      </w:pPr>
    </w:p>
    <w:p>
      <w:pPr>
        <w:jc w:val="center"/>
        <w:rPr>
          <w:rFonts w:ascii="宋体" w:hAnsi="宋体" w:eastAsia="宋体"/>
        </w:rPr>
      </w:pPr>
      <w:r>
        <w:rPr>
          <w:rFonts w:hint="eastAsia" w:ascii="宋体" w:hAnsi="宋体" w:eastAsia="宋体"/>
        </w:rPr>
        <w:t>表2</w:t>
      </w:r>
      <w:r>
        <w:rPr>
          <w:rFonts w:ascii="宋体" w:hAnsi="宋体" w:eastAsia="宋体"/>
        </w:rPr>
        <w:t xml:space="preserve">  </w:t>
      </w:r>
      <w:r>
        <w:rPr>
          <w:rFonts w:hint="eastAsia" w:ascii="宋体" w:hAnsi="宋体" w:eastAsia="宋体"/>
        </w:rPr>
        <w:t>推拿干预焦虑状态的穴位使用频次及百分比（前20）</w:t>
      </w:r>
    </w:p>
    <w:tbl>
      <w:tblPr>
        <w:tblStyle w:val="12"/>
        <w:tblW w:w="83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394"/>
        <w:gridCol w:w="1446"/>
        <w:gridCol w:w="1358"/>
        <w:gridCol w:w="1358"/>
        <w:gridCol w:w="1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tcBorders>
              <w:top w:val="single" w:color="auto" w:sz="4" w:space="0"/>
              <w:bottom w:val="single" w:color="auto" w:sz="4" w:space="0"/>
            </w:tcBorders>
          </w:tcPr>
          <w:p>
            <w:pPr>
              <w:rPr>
                <w:rFonts w:ascii="宋体" w:hAnsi="宋体" w:eastAsia="宋体"/>
              </w:rPr>
            </w:pPr>
            <w:r>
              <w:rPr>
                <w:rFonts w:hint="eastAsia" w:ascii="宋体" w:hAnsi="宋体" w:eastAsia="宋体"/>
              </w:rPr>
              <w:t>操作部位</w:t>
            </w:r>
          </w:p>
        </w:tc>
        <w:tc>
          <w:tcPr>
            <w:tcW w:w="1394" w:type="dxa"/>
            <w:tcBorders>
              <w:top w:val="single" w:color="auto" w:sz="4" w:space="0"/>
              <w:bottom w:val="single" w:color="auto" w:sz="4" w:space="0"/>
            </w:tcBorders>
          </w:tcPr>
          <w:p>
            <w:pPr>
              <w:rPr>
                <w:rFonts w:ascii="宋体" w:hAnsi="宋体" w:eastAsia="宋体"/>
              </w:rPr>
            </w:pPr>
            <w:r>
              <w:rPr>
                <w:rFonts w:hint="eastAsia" w:ascii="宋体" w:hAnsi="宋体" w:eastAsia="宋体"/>
              </w:rPr>
              <w:t>频次</w:t>
            </w:r>
          </w:p>
        </w:tc>
        <w:tc>
          <w:tcPr>
            <w:tcW w:w="1446" w:type="dxa"/>
            <w:tcBorders>
              <w:top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百分比（%）</w:t>
            </w:r>
          </w:p>
        </w:tc>
        <w:tc>
          <w:tcPr>
            <w:tcW w:w="1358" w:type="dxa"/>
            <w:tcBorders>
              <w:top w:val="single" w:color="auto" w:sz="4" w:space="0"/>
              <w:left w:val="single" w:color="auto" w:sz="4" w:space="0"/>
              <w:bottom w:val="single" w:color="auto" w:sz="4" w:space="0"/>
            </w:tcBorders>
          </w:tcPr>
          <w:p>
            <w:pPr>
              <w:rPr>
                <w:rFonts w:ascii="宋体" w:hAnsi="宋体" w:eastAsia="宋体"/>
              </w:rPr>
            </w:pPr>
            <w:r>
              <w:rPr>
                <w:rFonts w:hint="eastAsia" w:ascii="宋体" w:hAnsi="宋体" w:eastAsia="宋体"/>
              </w:rPr>
              <w:t>操作部位</w:t>
            </w:r>
          </w:p>
        </w:tc>
        <w:tc>
          <w:tcPr>
            <w:tcW w:w="1358" w:type="dxa"/>
            <w:tcBorders>
              <w:top w:val="single" w:color="auto" w:sz="4" w:space="0"/>
              <w:bottom w:val="single" w:color="auto" w:sz="4" w:space="0"/>
            </w:tcBorders>
          </w:tcPr>
          <w:p>
            <w:pPr>
              <w:rPr>
                <w:rFonts w:ascii="宋体" w:hAnsi="宋体" w:eastAsia="宋体"/>
              </w:rPr>
            </w:pPr>
            <w:r>
              <w:rPr>
                <w:rFonts w:hint="eastAsia" w:ascii="宋体" w:hAnsi="宋体" w:eastAsia="宋体"/>
              </w:rPr>
              <w:t>频次</w:t>
            </w:r>
          </w:p>
        </w:tc>
        <w:tc>
          <w:tcPr>
            <w:tcW w:w="1358" w:type="dxa"/>
            <w:tcBorders>
              <w:top w:val="single" w:color="auto" w:sz="4" w:space="0"/>
              <w:bottom w:val="single" w:color="auto" w:sz="4" w:space="0"/>
            </w:tcBorders>
          </w:tcPr>
          <w:p>
            <w:pPr>
              <w:rPr>
                <w:rFonts w:ascii="宋体" w:hAnsi="宋体" w:eastAsia="宋体"/>
              </w:rPr>
            </w:pPr>
            <w:r>
              <w:rPr>
                <w:rFonts w:hint="eastAsia" w:ascii="宋体" w:hAnsi="宋体" w:eastAsia="宋体"/>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tcBorders>
              <w:top w:val="single" w:color="auto" w:sz="4" w:space="0"/>
            </w:tcBorders>
          </w:tcPr>
          <w:p>
            <w:pPr>
              <w:rPr>
                <w:rFonts w:ascii="宋体" w:hAnsi="宋体" w:eastAsia="宋体"/>
              </w:rPr>
            </w:pPr>
            <w:r>
              <w:rPr>
                <w:rFonts w:hint="eastAsia" w:ascii="宋体" w:hAnsi="宋体" w:eastAsia="宋体"/>
              </w:rPr>
              <w:t>百会</w:t>
            </w:r>
          </w:p>
        </w:tc>
        <w:tc>
          <w:tcPr>
            <w:tcW w:w="1394" w:type="dxa"/>
            <w:tcBorders>
              <w:top w:val="single" w:color="auto" w:sz="4" w:space="0"/>
            </w:tcBorders>
          </w:tcPr>
          <w:p>
            <w:pPr>
              <w:rPr>
                <w:rFonts w:ascii="宋体" w:hAnsi="宋体" w:eastAsia="宋体"/>
              </w:rPr>
            </w:pPr>
            <w:r>
              <w:rPr>
                <w:rFonts w:hint="eastAsia" w:ascii="宋体" w:hAnsi="宋体" w:eastAsia="宋体"/>
              </w:rPr>
              <w:t>37</w:t>
            </w:r>
          </w:p>
        </w:tc>
        <w:tc>
          <w:tcPr>
            <w:tcW w:w="1446" w:type="dxa"/>
            <w:tcBorders>
              <w:top w:val="single" w:color="auto" w:sz="4" w:space="0"/>
              <w:right w:val="single" w:color="auto" w:sz="4" w:space="0"/>
            </w:tcBorders>
          </w:tcPr>
          <w:p>
            <w:pPr>
              <w:rPr>
                <w:rFonts w:ascii="宋体" w:hAnsi="宋体" w:eastAsia="宋体"/>
              </w:rPr>
            </w:pPr>
            <w:r>
              <w:rPr>
                <w:rFonts w:hint="eastAsia" w:ascii="宋体" w:hAnsi="宋体" w:eastAsia="宋体"/>
              </w:rPr>
              <w:t>3.93</w:t>
            </w:r>
          </w:p>
        </w:tc>
        <w:tc>
          <w:tcPr>
            <w:tcW w:w="1358" w:type="dxa"/>
            <w:tcBorders>
              <w:top w:val="single" w:color="auto" w:sz="4" w:space="0"/>
              <w:left w:val="single" w:color="auto" w:sz="4" w:space="0"/>
            </w:tcBorders>
            <w:vAlign w:val="center"/>
          </w:tcPr>
          <w:p>
            <w:pPr>
              <w:rPr>
                <w:rFonts w:ascii="宋体" w:hAnsi="宋体" w:eastAsia="宋体"/>
              </w:rPr>
            </w:pPr>
            <w:r>
              <w:rPr>
                <w:rFonts w:hint="eastAsia" w:ascii="宋体" w:hAnsi="宋体" w:eastAsia="宋体"/>
                <w:sz w:val="22"/>
              </w:rPr>
              <w:t>脾俞</w:t>
            </w:r>
          </w:p>
        </w:tc>
        <w:tc>
          <w:tcPr>
            <w:tcW w:w="1358" w:type="dxa"/>
            <w:tcBorders>
              <w:top w:val="single" w:color="auto" w:sz="4" w:space="0"/>
            </w:tcBorders>
            <w:vAlign w:val="center"/>
          </w:tcPr>
          <w:p>
            <w:pPr>
              <w:rPr>
                <w:rFonts w:ascii="宋体" w:hAnsi="宋体" w:eastAsia="宋体"/>
              </w:rPr>
            </w:pPr>
            <w:r>
              <w:rPr>
                <w:rFonts w:hint="eastAsia" w:ascii="宋体" w:hAnsi="宋体" w:eastAsia="宋体"/>
                <w:sz w:val="22"/>
              </w:rPr>
              <w:t>18</w:t>
            </w:r>
          </w:p>
        </w:tc>
        <w:tc>
          <w:tcPr>
            <w:tcW w:w="1358" w:type="dxa"/>
            <w:tcBorders>
              <w:top w:val="single" w:color="auto" w:sz="4" w:space="0"/>
            </w:tcBorders>
          </w:tcPr>
          <w:p>
            <w:pPr>
              <w:rPr>
                <w:rFonts w:ascii="宋体" w:hAnsi="宋体" w:eastAsia="宋体"/>
              </w:rPr>
            </w:pPr>
            <w:r>
              <w:rPr>
                <w:rFonts w:hint="eastAsia" w:ascii="宋体" w:hAnsi="宋体" w:eastAsia="宋体"/>
              </w:rPr>
              <w:t>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风池</w:t>
            </w:r>
          </w:p>
        </w:tc>
        <w:tc>
          <w:tcPr>
            <w:tcW w:w="1394" w:type="dxa"/>
            <w:vAlign w:val="center"/>
          </w:tcPr>
          <w:p>
            <w:pPr>
              <w:rPr>
                <w:rFonts w:ascii="宋体" w:hAnsi="宋体" w:eastAsia="宋体"/>
              </w:rPr>
            </w:pPr>
            <w:r>
              <w:rPr>
                <w:rFonts w:hint="eastAsia" w:ascii="宋体" w:hAnsi="宋体" w:eastAsia="宋体"/>
                <w:sz w:val="22"/>
              </w:rPr>
              <w:t>33</w:t>
            </w:r>
          </w:p>
        </w:tc>
        <w:tc>
          <w:tcPr>
            <w:tcW w:w="1446" w:type="dxa"/>
            <w:tcBorders>
              <w:right w:val="single" w:color="auto" w:sz="4" w:space="0"/>
            </w:tcBorders>
          </w:tcPr>
          <w:p>
            <w:pPr>
              <w:rPr>
                <w:rFonts w:ascii="宋体" w:hAnsi="宋体" w:eastAsia="宋体"/>
              </w:rPr>
            </w:pPr>
            <w:r>
              <w:rPr>
                <w:rFonts w:hint="eastAsia" w:ascii="宋体" w:hAnsi="宋体" w:eastAsia="宋体"/>
              </w:rPr>
              <w:t>3</w:t>
            </w:r>
            <w:r>
              <w:rPr>
                <w:rFonts w:ascii="宋体" w:hAnsi="宋体" w:eastAsia="宋体"/>
              </w:rPr>
              <w:t>.51</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神门</w:t>
            </w:r>
          </w:p>
        </w:tc>
        <w:tc>
          <w:tcPr>
            <w:tcW w:w="1358" w:type="dxa"/>
            <w:vAlign w:val="center"/>
          </w:tcPr>
          <w:p>
            <w:pPr>
              <w:rPr>
                <w:rFonts w:ascii="宋体" w:hAnsi="宋体" w:eastAsia="宋体"/>
              </w:rPr>
            </w:pPr>
            <w:r>
              <w:rPr>
                <w:rFonts w:hint="eastAsia" w:ascii="宋体" w:hAnsi="宋体" w:eastAsia="宋体"/>
                <w:sz w:val="22"/>
              </w:rPr>
              <w:t>17</w:t>
            </w:r>
          </w:p>
        </w:tc>
        <w:tc>
          <w:tcPr>
            <w:tcW w:w="1358" w:type="dxa"/>
          </w:tcPr>
          <w:p>
            <w:pPr>
              <w:rPr>
                <w:rFonts w:ascii="宋体" w:hAnsi="宋体" w:eastAsia="宋体"/>
              </w:rPr>
            </w:pPr>
            <w:r>
              <w:rPr>
                <w:rFonts w:hint="eastAsia" w:ascii="宋体" w:hAnsi="宋体" w:eastAsia="宋体"/>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太阳</w:t>
            </w:r>
          </w:p>
        </w:tc>
        <w:tc>
          <w:tcPr>
            <w:tcW w:w="1394" w:type="dxa"/>
            <w:vAlign w:val="center"/>
          </w:tcPr>
          <w:p>
            <w:pPr>
              <w:rPr>
                <w:rFonts w:ascii="宋体" w:hAnsi="宋体" w:eastAsia="宋体"/>
              </w:rPr>
            </w:pPr>
            <w:r>
              <w:rPr>
                <w:rFonts w:hint="eastAsia" w:ascii="宋体" w:hAnsi="宋体" w:eastAsia="宋体"/>
                <w:sz w:val="22"/>
              </w:rPr>
              <w:t>27</w:t>
            </w:r>
          </w:p>
        </w:tc>
        <w:tc>
          <w:tcPr>
            <w:tcW w:w="1446" w:type="dxa"/>
            <w:tcBorders>
              <w:right w:val="single" w:color="auto" w:sz="4" w:space="0"/>
            </w:tcBorders>
          </w:tcPr>
          <w:p>
            <w:pPr>
              <w:rPr>
                <w:rFonts w:ascii="宋体" w:hAnsi="宋体" w:eastAsia="宋体"/>
              </w:rPr>
            </w:pPr>
            <w:r>
              <w:rPr>
                <w:rFonts w:hint="eastAsia" w:ascii="宋体" w:hAnsi="宋体" w:eastAsia="宋体"/>
              </w:rPr>
              <w:t>2.87</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关元</w:t>
            </w:r>
          </w:p>
        </w:tc>
        <w:tc>
          <w:tcPr>
            <w:tcW w:w="1358" w:type="dxa"/>
            <w:vAlign w:val="center"/>
          </w:tcPr>
          <w:p>
            <w:pPr>
              <w:rPr>
                <w:rFonts w:ascii="宋体" w:hAnsi="宋体" w:eastAsia="宋体"/>
              </w:rPr>
            </w:pPr>
            <w:r>
              <w:rPr>
                <w:rFonts w:hint="eastAsia" w:ascii="宋体" w:hAnsi="宋体" w:eastAsia="宋体"/>
                <w:sz w:val="22"/>
              </w:rPr>
              <w:t>17</w:t>
            </w:r>
          </w:p>
        </w:tc>
        <w:tc>
          <w:tcPr>
            <w:tcW w:w="1358" w:type="dxa"/>
          </w:tcPr>
          <w:p>
            <w:pPr>
              <w:rPr>
                <w:rFonts w:ascii="宋体" w:hAnsi="宋体" w:eastAsia="宋体"/>
              </w:rPr>
            </w:pPr>
            <w:r>
              <w:rPr>
                <w:rFonts w:hint="eastAsia" w:ascii="宋体" w:hAnsi="宋体" w:eastAsia="宋体"/>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印堂</w:t>
            </w:r>
          </w:p>
        </w:tc>
        <w:tc>
          <w:tcPr>
            <w:tcW w:w="1394" w:type="dxa"/>
            <w:vAlign w:val="center"/>
          </w:tcPr>
          <w:p>
            <w:pPr>
              <w:rPr>
                <w:rFonts w:ascii="宋体" w:hAnsi="宋体" w:eastAsia="宋体"/>
              </w:rPr>
            </w:pPr>
            <w:r>
              <w:rPr>
                <w:rFonts w:hint="eastAsia" w:ascii="宋体" w:hAnsi="宋体" w:eastAsia="宋体"/>
                <w:sz w:val="22"/>
              </w:rPr>
              <w:t>23</w:t>
            </w:r>
          </w:p>
        </w:tc>
        <w:tc>
          <w:tcPr>
            <w:tcW w:w="1446" w:type="dxa"/>
            <w:tcBorders>
              <w:right w:val="single" w:color="auto" w:sz="4" w:space="0"/>
            </w:tcBorders>
          </w:tcPr>
          <w:p>
            <w:pPr>
              <w:rPr>
                <w:rFonts w:ascii="宋体" w:hAnsi="宋体" w:eastAsia="宋体"/>
              </w:rPr>
            </w:pPr>
            <w:r>
              <w:rPr>
                <w:rFonts w:hint="eastAsia" w:ascii="宋体" w:hAnsi="宋体" w:eastAsia="宋体"/>
              </w:rPr>
              <w:t>2.44</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胃俞</w:t>
            </w:r>
          </w:p>
        </w:tc>
        <w:tc>
          <w:tcPr>
            <w:tcW w:w="1358" w:type="dxa"/>
            <w:vAlign w:val="center"/>
          </w:tcPr>
          <w:p>
            <w:pPr>
              <w:rPr>
                <w:rFonts w:ascii="宋体" w:hAnsi="宋体" w:eastAsia="宋体"/>
              </w:rPr>
            </w:pPr>
            <w:r>
              <w:rPr>
                <w:rFonts w:hint="eastAsia" w:ascii="宋体" w:hAnsi="宋体" w:eastAsia="宋体"/>
                <w:sz w:val="22"/>
              </w:rPr>
              <w:t>17</w:t>
            </w:r>
          </w:p>
        </w:tc>
        <w:tc>
          <w:tcPr>
            <w:tcW w:w="1358" w:type="dxa"/>
          </w:tcPr>
          <w:p>
            <w:pPr>
              <w:rPr>
                <w:rFonts w:ascii="宋体" w:hAnsi="宋体" w:eastAsia="宋体"/>
              </w:rPr>
            </w:pPr>
            <w:r>
              <w:rPr>
                <w:rFonts w:hint="eastAsia" w:ascii="宋体" w:hAnsi="宋体" w:eastAsia="宋体"/>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中脘</w:t>
            </w:r>
          </w:p>
        </w:tc>
        <w:tc>
          <w:tcPr>
            <w:tcW w:w="1394" w:type="dxa"/>
            <w:vAlign w:val="center"/>
          </w:tcPr>
          <w:p>
            <w:pPr>
              <w:rPr>
                <w:rFonts w:ascii="宋体" w:hAnsi="宋体" w:eastAsia="宋体"/>
              </w:rPr>
            </w:pPr>
            <w:r>
              <w:rPr>
                <w:rFonts w:hint="eastAsia" w:ascii="宋体" w:hAnsi="宋体" w:eastAsia="宋体"/>
                <w:sz w:val="22"/>
              </w:rPr>
              <w:t>22</w:t>
            </w:r>
          </w:p>
        </w:tc>
        <w:tc>
          <w:tcPr>
            <w:tcW w:w="1446" w:type="dxa"/>
            <w:tcBorders>
              <w:right w:val="single" w:color="auto" w:sz="4" w:space="0"/>
            </w:tcBorders>
          </w:tcPr>
          <w:p>
            <w:pPr>
              <w:rPr>
                <w:rFonts w:ascii="宋体" w:hAnsi="宋体" w:eastAsia="宋体"/>
              </w:rPr>
            </w:pPr>
            <w:r>
              <w:rPr>
                <w:rFonts w:hint="eastAsia" w:ascii="宋体" w:hAnsi="宋体" w:eastAsia="宋体"/>
              </w:rPr>
              <w:t>2.34</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太冲</w:t>
            </w:r>
          </w:p>
        </w:tc>
        <w:tc>
          <w:tcPr>
            <w:tcW w:w="1358" w:type="dxa"/>
            <w:vAlign w:val="center"/>
          </w:tcPr>
          <w:p>
            <w:pPr>
              <w:rPr>
                <w:rFonts w:ascii="宋体" w:hAnsi="宋体" w:eastAsia="宋体"/>
              </w:rPr>
            </w:pPr>
            <w:r>
              <w:rPr>
                <w:rFonts w:hint="eastAsia" w:ascii="宋体" w:hAnsi="宋体" w:eastAsia="宋体"/>
                <w:sz w:val="22"/>
              </w:rPr>
              <w:t>17</w:t>
            </w:r>
          </w:p>
        </w:tc>
        <w:tc>
          <w:tcPr>
            <w:tcW w:w="1358" w:type="dxa"/>
          </w:tcPr>
          <w:p>
            <w:pPr>
              <w:rPr>
                <w:rFonts w:ascii="宋体" w:hAnsi="宋体" w:eastAsia="宋体"/>
              </w:rPr>
            </w:pPr>
            <w:r>
              <w:rPr>
                <w:rFonts w:hint="eastAsia" w:ascii="宋体" w:hAnsi="宋体" w:eastAsia="宋体"/>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气海</w:t>
            </w:r>
          </w:p>
        </w:tc>
        <w:tc>
          <w:tcPr>
            <w:tcW w:w="1394" w:type="dxa"/>
            <w:vAlign w:val="center"/>
          </w:tcPr>
          <w:p>
            <w:pPr>
              <w:rPr>
                <w:rFonts w:ascii="宋体" w:hAnsi="宋体" w:eastAsia="宋体"/>
              </w:rPr>
            </w:pPr>
            <w:r>
              <w:rPr>
                <w:rFonts w:hint="eastAsia" w:ascii="宋体" w:hAnsi="宋体" w:eastAsia="宋体"/>
                <w:sz w:val="22"/>
              </w:rPr>
              <w:t>20</w:t>
            </w:r>
          </w:p>
        </w:tc>
        <w:tc>
          <w:tcPr>
            <w:tcW w:w="1446" w:type="dxa"/>
            <w:tcBorders>
              <w:right w:val="single" w:color="auto" w:sz="4" w:space="0"/>
            </w:tcBorders>
          </w:tcPr>
          <w:p>
            <w:pPr>
              <w:rPr>
                <w:rFonts w:ascii="宋体" w:hAnsi="宋体" w:eastAsia="宋体"/>
              </w:rPr>
            </w:pPr>
            <w:r>
              <w:rPr>
                <w:rFonts w:hint="eastAsia" w:ascii="宋体" w:hAnsi="宋体" w:eastAsia="宋体"/>
              </w:rPr>
              <w:t>2.13</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肩井</w:t>
            </w:r>
          </w:p>
        </w:tc>
        <w:tc>
          <w:tcPr>
            <w:tcW w:w="1358" w:type="dxa"/>
            <w:vAlign w:val="center"/>
          </w:tcPr>
          <w:p>
            <w:pPr>
              <w:rPr>
                <w:rFonts w:ascii="宋体" w:hAnsi="宋体" w:eastAsia="宋体"/>
              </w:rPr>
            </w:pPr>
            <w:r>
              <w:rPr>
                <w:rFonts w:hint="eastAsia" w:ascii="宋体" w:hAnsi="宋体" w:eastAsia="宋体"/>
                <w:sz w:val="22"/>
              </w:rPr>
              <w:t>16</w:t>
            </w:r>
          </w:p>
        </w:tc>
        <w:tc>
          <w:tcPr>
            <w:tcW w:w="1358" w:type="dxa"/>
          </w:tcPr>
          <w:p>
            <w:pPr>
              <w:rPr>
                <w:rFonts w:ascii="宋体" w:hAnsi="宋体" w:eastAsia="宋体"/>
              </w:rPr>
            </w:pPr>
            <w:r>
              <w:rPr>
                <w:rFonts w:hint="eastAsia" w:ascii="宋体" w:hAnsi="宋体" w:eastAsia="宋体"/>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三阴交</w:t>
            </w:r>
          </w:p>
        </w:tc>
        <w:tc>
          <w:tcPr>
            <w:tcW w:w="1394" w:type="dxa"/>
            <w:vAlign w:val="center"/>
          </w:tcPr>
          <w:p>
            <w:pPr>
              <w:rPr>
                <w:rFonts w:ascii="宋体" w:hAnsi="宋体" w:eastAsia="宋体"/>
              </w:rPr>
            </w:pPr>
            <w:r>
              <w:rPr>
                <w:rFonts w:hint="eastAsia" w:ascii="宋体" w:hAnsi="宋体" w:eastAsia="宋体"/>
                <w:sz w:val="22"/>
              </w:rPr>
              <w:t>20</w:t>
            </w:r>
          </w:p>
        </w:tc>
        <w:tc>
          <w:tcPr>
            <w:tcW w:w="1446" w:type="dxa"/>
            <w:tcBorders>
              <w:right w:val="single" w:color="auto" w:sz="4" w:space="0"/>
            </w:tcBorders>
          </w:tcPr>
          <w:p>
            <w:pPr>
              <w:rPr>
                <w:rFonts w:ascii="宋体" w:hAnsi="宋体" w:eastAsia="宋体"/>
              </w:rPr>
            </w:pPr>
            <w:r>
              <w:rPr>
                <w:rFonts w:hint="eastAsia" w:ascii="宋体" w:hAnsi="宋体" w:eastAsia="宋体"/>
              </w:rPr>
              <w:t>2.13</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足三里</w:t>
            </w:r>
          </w:p>
        </w:tc>
        <w:tc>
          <w:tcPr>
            <w:tcW w:w="1358" w:type="dxa"/>
            <w:vAlign w:val="center"/>
          </w:tcPr>
          <w:p>
            <w:pPr>
              <w:rPr>
                <w:rFonts w:ascii="宋体" w:hAnsi="宋体" w:eastAsia="宋体"/>
              </w:rPr>
            </w:pPr>
            <w:r>
              <w:rPr>
                <w:rFonts w:hint="eastAsia" w:ascii="宋体" w:hAnsi="宋体" w:eastAsia="宋体"/>
                <w:sz w:val="22"/>
              </w:rPr>
              <w:t>15</w:t>
            </w:r>
          </w:p>
        </w:tc>
        <w:tc>
          <w:tcPr>
            <w:tcW w:w="1358" w:type="dxa"/>
          </w:tcPr>
          <w:p>
            <w:pPr>
              <w:rPr>
                <w:rFonts w:ascii="宋体" w:hAnsi="宋体" w:eastAsia="宋体"/>
              </w:rPr>
            </w:pPr>
            <w:r>
              <w:rPr>
                <w:rFonts w:hint="eastAsia" w:ascii="宋体" w:hAnsi="宋体" w:eastAsia="宋体"/>
              </w:rPr>
              <w:t>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肝俞</w:t>
            </w:r>
          </w:p>
        </w:tc>
        <w:tc>
          <w:tcPr>
            <w:tcW w:w="1394" w:type="dxa"/>
            <w:vAlign w:val="center"/>
          </w:tcPr>
          <w:p>
            <w:pPr>
              <w:rPr>
                <w:rFonts w:ascii="宋体" w:hAnsi="宋体" w:eastAsia="宋体"/>
              </w:rPr>
            </w:pPr>
            <w:r>
              <w:rPr>
                <w:rFonts w:hint="eastAsia" w:ascii="宋体" w:hAnsi="宋体" w:eastAsia="宋体"/>
                <w:sz w:val="22"/>
              </w:rPr>
              <w:t>19</w:t>
            </w:r>
          </w:p>
        </w:tc>
        <w:tc>
          <w:tcPr>
            <w:tcW w:w="1446" w:type="dxa"/>
            <w:tcBorders>
              <w:right w:val="single" w:color="auto" w:sz="4" w:space="0"/>
            </w:tcBorders>
          </w:tcPr>
          <w:p>
            <w:pPr>
              <w:rPr>
                <w:rFonts w:ascii="宋体" w:hAnsi="宋体" w:eastAsia="宋体"/>
              </w:rPr>
            </w:pPr>
            <w:r>
              <w:rPr>
                <w:rFonts w:hint="eastAsia" w:ascii="宋体" w:hAnsi="宋体" w:eastAsia="宋体"/>
              </w:rPr>
              <w:t>2.02</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四神聪</w:t>
            </w:r>
          </w:p>
        </w:tc>
        <w:tc>
          <w:tcPr>
            <w:tcW w:w="1358" w:type="dxa"/>
            <w:vAlign w:val="center"/>
          </w:tcPr>
          <w:p>
            <w:pPr>
              <w:rPr>
                <w:rFonts w:ascii="宋体" w:hAnsi="宋体" w:eastAsia="宋体"/>
              </w:rPr>
            </w:pPr>
            <w:r>
              <w:rPr>
                <w:rFonts w:hint="eastAsia" w:ascii="宋体" w:hAnsi="宋体" w:eastAsia="宋体"/>
                <w:sz w:val="22"/>
              </w:rPr>
              <w:t>14</w:t>
            </w:r>
          </w:p>
        </w:tc>
        <w:tc>
          <w:tcPr>
            <w:tcW w:w="1358" w:type="dxa"/>
          </w:tcPr>
          <w:p>
            <w:pPr>
              <w:rPr>
                <w:rFonts w:ascii="宋体" w:hAnsi="宋体" w:eastAsia="宋体"/>
              </w:rPr>
            </w:pPr>
            <w:r>
              <w:rPr>
                <w:rFonts w:hint="eastAsia" w:ascii="宋体" w:hAnsi="宋体" w:eastAsia="宋体"/>
              </w:rPr>
              <w:t>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vAlign w:val="center"/>
          </w:tcPr>
          <w:p>
            <w:pPr>
              <w:rPr>
                <w:rFonts w:ascii="宋体" w:hAnsi="宋体" w:eastAsia="宋体"/>
              </w:rPr>
            </w:pPr>
            <w:r>
              <w:rPr>
                <w:rFonts w:hint="eastAsia" w:ascii="宋体" w:hAnsi="宋体" w:eastAsia="宋体"/>
                <w:sz w:val="22"/>
              </w:rPr>
              <w:t>心俞</w:t>
            </w:r>
          </w:p>
        </w:tc>
        <w:tc>
          <w:tcPr>
            <w:tcW w:w="1394" w:type="dxa"/>
            <w:vAlign w:val="center"/>
          </w:tcPr>
          <w:p>
            <w:pPr>
              <w:rPr>
                <w:rFonts w:ascii="宋体" w:hAnsi="宋体" w:eastAsia="宋体"/>
              </w:rPr>
            </w:pPr>
            <w:r>
              <w:rPr>
                <w:rFonts w:hint="eastAsia" w:ascii="宋体" w:hAnsi="宋体" w:eastAsia="宋体"/>
                <w:sz w:val="22"/>
              </w:rPr>
              <w:t>19</w:t>
            </w:r>
          </w:p>
        </w:tc>
        <w:tc>
          <w:tcPr>
            <w:tcW w:w="1446" w:type="dxa"/>
            <w:tcBorders>
              <w:right w:val="single" w:color="auto" w:sz="4" w:space="0"/>
            </w:tcBorders>
          </w:tcPr>
          <w:p>
            <w:pPr>
              <w:rPr>
                <w:rFonts w:ascii="宋体" w:hAnsi="宋体" w:eastAsia="宋体"/>
              </w:rPr>
            </w:pPr>
            <w:r>
              <w:rPr>
                <w:rFonts w:hint="eastAsia" w:ascii="宋体" w:hAnsi="宋体" w:eastAsia="宋体"/>
              </w:rPr>
              <w:t>2.02</w:t>
            </w:r>
          </w:p>
        </w:tc>
        <w:tc>
          <w:tcPr>
            <w:tcW w:w="1358" w:type="dxa"/>
            <w:tcBorders>
              <w:left w:val="single" w:color="auto" w:sz="4" w:space="0"/>
            </w:tcBorders>
            <w:vAlign w:val="center"/>
          </w:tcPr>
          <w:p>
            <w:pPr>
              <w:rPr>
                <w:rFonts w:ascii="宋体" w:hAnsi="宋体" w:eastAsia="宋体"/>
              </w:rPr>
            </w:pPr>
            <w:r>
              <w:rPr>
                <w:rFonts w:hint="eastAsia" w:ascii="宋体" w:hAnsi="宋体" w:eastAsia="宋体"/>
                <w:sz w:val="22"/>
              </w:rPr>
              <w:t>肾俞</w:t>
            </w:r>
          </w:p>
        </w:tc>
        <w:tc>
          <w:tcPr>
            <w:tcW w:w="1358" w:type="dxa"/>
            <w:vAlign w:val="center"/>
          </w:tcPr>
          <w:p>
            <w:pPr>
              <w:rPr>
                <w:rFonts w:ascii="宋体" w:hAnsi="宋体" w:eastAsia="宋体"/>
              </w:rPr>
            </w:pPr>
            <w:r>
              <w:rPr>
                <w:rFonts w:hint="eastAsia" w:ascii="宋体" w:hAnsi="宋体" w:eastAsia="宋体"/>
                <w:sz w:val="22"/>
              </w:rPr>
              <w:t>14</w:t>
            </w:r>
          </w:p>
        </w:tc>
        <w:tc>
          <w:tcPr>
            <w:tcW w:w="1358" w:type="dxa"/>
          </w:tcPr>
          <w:p>
            <w:pPr>
              <w:rPr>
                <w:rFonts w:ascii="宋体" w:hAnsi="宋体" w:eastAsia="宋体"/>
              </w:rPr>
            </w:pPr>
            <w:r>
              <w:rPr>
                <w:rFonts w:hint="eastAsia" w:ascii="宋体" w:hAnsi="宋体" w:eastAsia="宋体"/>
              </w:rPr>
              <w:t>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95" w:type="dxa"/>
            <w:tcBorders>
              <w:bottom w:val="single" w:color="auto" w:sz="4" w:space="0"/>
            </w:tcBorders>
            <w:vAlign w:val="center"/>
          </w:tcPr>
          <w:p>
            <w:pPr>
              <w:rPr>
                <w:rFonts w:ascii="宋体" w:hAnsi="宋体" w:eastAsia="宋体"/>
              </w:rPr>
            </w:pPr>
            <w:r>
              <w:rPr>
                <w:rFonts w:hint="eastAsia" w:ascii="宋体" w:hAnsi="宋体" w:eastAsia="宋体"/>
                <w:sz w:val="22"/>
              </w:rPr>
              <w:t>内关</w:t>
            </w:r>
          </w:p>
        </w:tc>
        <w:tc>
          <w:tcPr>
            <w:tcW w:w="1394" w:type="dxa"/>
            <w:tcBorders>
              <w:bottom w:val="single" w:color="auto" w:sz="4" w:space="0"/>
            </w:tcBorders>
            <w:vAlign w:val="center"/>
          </w:tcPr>
          <w:p>
            <w:pPr>
              <w:rPr>
                <w:rFonts w:ascii="宋体" w:hAnsi="宋体" w:eastAsia="宋体"/>
              </w:rPr>
            </w:pPr>
            <w:r>
              <w:rPr>
                <w:rFonts w:hint="eastAsia" w:ascii="宋体" w:hAnsi="宋体" w:eastAsia="宋体"/>
                <w:sz w:val="22"/>
              </w:rPr>
              <w:t>18</w:t>
            </w:r>
          </w:p>
        </w:tc>
        <w:tc>
          <w:tcPr>
            <w:tcW w:w="1446" w:type="dxa"/>
            <w:tcBorders>
              <w:bottom w:val="single" w:color="auto" w:sz="4" w:space="0"/>
              <w:right w:val="single" w:color="auto" w:sz="4" w:space="0"/>
            </w:tcBorders>
          </w:tcPr>
          <w:p>
            <w:pPr>
              <w:rPr>
                <w:rFonts w:ascii="宋体" w:hAnsi="宋体" w:eastAsia="宋体"/>
              </w:rPr>
            </w:pPr>
            <w:r>
              <w:rPr>
                <w:rFonts w:hint="eastAsia" w:ascii="宋体" w:hAnsi="宋体" w:eastAsia="宋体"/>
              </w:rPr>
              <w:t>1.91</w:t>
            </w:r>
          </w:p>
        </w:tc>
        <w:tc>
          <w:tcPr>
            <w:tcW w:w="1358" w:type="dxa"/>
            <w:tcBorders>
              <w:left w:val="single" w:color="auto" w:sz="4" w:space="0"/>
              <w:bottom w:val="single" w:color="auto" w:sz="4" w:space="0"/>
            </w:tcBorders>
            <w:vAlign w:val="center"/>
          </w:tcPr>
          <w:p>
            <w:pPr>
              <w:rPr>
                <w:rFonts w:ascii="宋体" w:hAnsi="宋体" w:eastAsia="宋体"/>
              </w:rPr>
            </w:pPr>
            <w:r>
              <w:rPr>
                <w:rFonts w:hint="eastAsia" w:ascii="宋体" w:hAnsi="宋体" w:eastAsia="宋体"/>
                <w:sz w:val="22"/>
              </w:rPr>
              <w:t>胆俞</w:t>
            </w:r>
          </w:p>
        </w:tc>
        <w:tc>
          <w:tcPr>
            <w:tcW w:w="1358" w:type="dxa"/>
            <w:tcBorders>
              <w:bottom w:val="single" w:color="auto" w:sz="4" w:space="0"/>
            </w:tcBorders>
            <w:vAlign w:val="center"/>
          </w:tcPr>
          <w:p>
            <w:pPr>
              <w:rPr>
                <w:rFonts w:ascii="宋体" w:hAnsi="宋体" w:eastAsia="宋体"/>
              </w:rPr>
            </w:pPr>
            <w:r>
              <w:rPr>
                <w:rFonts w:hint="eastAsia" w:ascii="宋体" w:hAnsi="宋体" w:eastAsia="宋体"/>
                <w:sz w:val="22"/>
              </w:rPr>
              <w:t>13</w:t>
            </w:r>
          </w:p>
        </w:tc>
        <w:tc>
          <w:tcPr>
            <w:tcW w:w="1358" w:type="dxa"/>
            <w:tcBorders>
              <w:bottom w:val="single" w:color="auto" w:sz="4" w:space="0"/>
            </w:tcBorders>
          </w:tcPr>
          <w:p>
            <w:pPr>
              <w:rPr>
                <w:rFonts w:ascii="宋体" w:hAnsi="宋体" w:eastAsia="宋体"/>
              </w:rPr>
            </w:pPr>
            <w:r>
              <w:rPr>
                <w:rFonts w:hint="eastAsia" w:ascii="宋体" w:hAnsi="宋体" w:eastAsia="宋体"/>
              </w:rPr>
              <w:t>1.38</w:t>
            </w:r>
          </w:p>
        </w:tc>
      </w:tr>
    </w:tbl>
    <w:p>
      <w:pPr>
        <w:ind w:left="420"/>
        <w:rPr>
          <w:rFonts w:ascii="Times New Roman" w:hAnsi="Times New Roman" w:eastAsia="宋体" w:cs="Times New Roman"/>
        </w:rPr>
      </w:pPr>
    </w:p>
    <w:p>
      <w:pPr>
        <w:pStyle w:val="19"/>
        <w:rPr>
          <w:rFonts w:ascii="Times New Roman" w:hAnsi="Times New Roman" w:eastAsia="宋体" w:cs="Times New Roman"/>
        </w:rPr>
      </w:pPr>
      <w:r>
        <w:rPr>
          <w:rFonts w:ascii="Times New Roman" w:hAnsi="Times New Roman" w:eastAsia="宋体" w:cs="Times New Roman"/>
        </w:rPr>
        <w:t>2.3操作部位分布及属性情况</w:t>
      </w:r>
    </w:p>
    <w:p>
      <w:pPr>
        <w:ind w:firstLine="420"/>
        <w:jc w:val="left"/>
        <w:rPr>
          <w:rFonts w:ascii="Times New Roman" w:hAnsi="Times New Roman" w:eastAsia="宋体" w:cs="Times New Roman"/>
        </w:rPr>
      </w:pPr>
      <w:r>
        <w:rPr>
          <w:rFonts w:hint="eastAsia" w:ascii="Times New Roman" w:hAnsi="Times New Roman" w:eastAsia="宋体" w:cs="Times New Roman"/>
        </w:rPr>
        <w:t>在纳入的</w:t>
      </w:r>
      <w:r>
        <w:rPr>
          <w:rFonts w:ascii="Times New Roman" w:hAnsi="Times New Roman" w:eastAsia="宋体" w:cs="Times New Roman"/>
        </w:rPr>
        <w:t>71篇文献中，涉及到110个操作部位，其中有49个穴位、8个部位使用频率在5次以下，故认为他们不是推拿干预焦虑状态的常用</w:t>
      </w:r>
      <w:r>
        <w:rPr>
          <w:rFonts w:ascii="Times New Roman" w:hAnsi="Times New Roman" w:eastAsia="宋体" w:cs="Times New Roman"/>
          <w:color w:val="0070C0"/>
          <w:rPrChange w:id="53" w:author="郭光昕Gregory上海岳阳医院" w:date="2020-09-16T13:48:15Z">
            <w:rPr>
              <w:rFonts w:ascii="Times New Roman" w:hAnsi="Times New Roman" w:eastAsia="宋体" w:cs="Times New Roman"/>
            </w:rPr>
          </w:rPrChange>
        </w:rPr>
        <w:t>部位</w:t>
      </w:r>
      <w:r>
        <w:rPr>
          <w:rFonts w:ascii="Times New Roman" w:hAnsi="Times New Roman" w:eastAsia="宋体" w:cs="Times New Roman"/>
        </w:rPr>
        <w:t>。在接下来进一步的分析中，将分类统计使用频率大于</w:t>
      </w:r>
      <w:ins w:id="54" w:author="郭光昕Gregory上海岳阳医院" w:date="2020-09-16T13:48:46Z">
        <w:r>
          <w:rPr>
            <w:rFonts w:hint="eastAsia" w:ascii="Times New Roman" w:hAnsi="Times New Roman" w:eastAsia="宋体" w:cs="Times New Roman"/>
            <w:lang w:val="en-US" w:eastAsia="zh-CN"/>
          </w:rPr>
          <w:t>或</w:t>
        </w:r>
      </w:ins>
      <w:r>
        <w:rPr>
          <w:rFonts w:ascii="Times New Roman" w:hAnsi="Times New Roman" w:eastAsia="宋体" w:cs="Times New Roman"/>
        </w:rPr>
        <w:t>等于5次的39个穴位及14个部位的所属经脉、穴位特点，以及穴位及操作部位的分布特点。</w:t>
      </w:r>
      <w:del w:id="55" w:author="郭光昕Gregory上海岳阳医院" w:date="2020-09-16T13:49:56Z">
        <w:r>
          <w:rPr>
            <w:rFonts w:ascii="Times New Roman" w:hAnsi="Times New Roman" w:eastAsia="宋体" w:cs="Times New Roman"/>
          </w:rPr>
          <w:delText>结果如下：</w:delText>
        </w:r>
      </w:del>
    </w:p>
    <w:p>
      <w:pPr>
        <w:ind w:firstLine="420"/>
        <w:rPr>
          <w:rFonts w:ascii="Times New Roman" w:hAnsi="Times New Roman" w:eastAsia="宋体" w:cs="Times New Roman"/>
        </w:rPr>
      </w:pPr>
      <w:r>
        <w:rPr>
          <w:rFonts w:ascii="Times New Roman" w:hAnsi="Times New Roman" w:eastAsia="宋体" w:cs="Times New Roman"/>
        </w:rPr>
        <w:t>2.3.1按穴位所属经脉统计</w:t>
      </w:r>
    </w:p>
    <w:p>
      <w:pPr>
        <w:ind w:firstLine="420"/>
        <w:rPr>
          <w:rFonts w:ascii="Times New Roman" w:hAnsi="Times New Roman" w:eastAsia="宋体" w:cs="Times New Roman"/>
        </w:rPr>
      </w:pPr>
      <w:r>
        <w:rPr>
          <w:rFonts w:hint="eastAsia" w:ascii="Times New Roman" w:hAnsi="Times New Roman" w:eastAsia="宋体" w:cs="Times New Roman"/>
        </w:rPr>
        <w:t>由表</w:t>
      </w:r>
      <w:r>
        <w:rPr>
          <w:rFonts w:ascii="Times New Roman" w:hAnsi="Times New Roman" w:eastAsia="宋体" w:cs="Times New Roman"/>
        </w:rPr>
        <w:t>3可知，在使用频率大于</w:t>
      </w:r>
      <w:ins w:id="56" w:author="郭光昕Gregory上海岳阳医院" w:date="2020-09-16T13:50:46Z">
        <w:r>
          <w:rPr>
            <w:rFonts w:hint="eastAsia" w:ascii="Times New Roman" w:hAnsi="Times New Roman" w:eastAsia="宋体" w:cs="Times New Roman"/>
            <w:lang w:val="en-US" w:eastAsia="zh-CN"/>
          </w:rPr>
          <w:t>或</w:t>
        </w:r>
      </w:ins>
      <w:r>
        <w:rPr>
          <w:rFonts w:ascii="Times New Roman" w:hAnsi="Times New Roman" w:eastAsia="宋体" w:cs="Times New Roman"/>
        </w:rPr>
        <w:t>等于5次的39个腧穴中，使用频次较多的主要有足太阳膀胱经穴（131次，24.49%）、任脉穴（84次，15.70%）。</w:t>
      </w:r>
    </w:p>
    <w:p>
      <w:pPr>
        <w:jc w:val="center"/>
        <w:rPr>
          <w:rFonts w:ascii="Times New Roman" w:hAnsi="Times New Roman" w:eastAsia="宋体" w:cs="Times New Roman"/>
        </w:rPr>
      </w:pPr>
      <w:r>
        <w:rPr>
          <w:rFonts w:hint="eastAsia" w:ascii="Times New Roman" w:hAnsi="Times New Roman" w:eastAsia="宋体" w:cs="Times New Roman"/>
        </w:rPr>
        <w:t>表</w:t>
      </w:r>
      <w:r>
        <w:rPr>
          <w:rFonts w:ascii="Times New Roman" w:hAnsi="Times New Roman" w:eastAsia="宋体" w:cs="Times New Roman"/>
        </w:rPr>
        <w:t xml:space="preserve">3 </w:t>
      </w:r>
      <w:r>
        <w:rPr>
          <w:rFonts w:hint="eastAsia" w:ascii="Times New Roman" w:hAnsi="Times New Roman" w:eastAsia="宋体" w:cs="Times New Roman"/>
        </w:rPr>
        <w:t>各经脉所涉及的腧穴使用频次、百分比及腧穴数量</w:t>
      </w:r>
    </w:p>
    <w:tbl>
      <w:tblPr>
        <w:tblStyle w:val="12"/>
        <w:tblW w:w="83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6"/>
        <w:gridCol w:w="2075"/>
        <w:gridCol w:w="2075"/>
        <w:gridCol w:w="2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Borders>
              <w:top w:val="single" w:color="auto" w:sz="4" w:space="0"/>
            </w:tcBorders>
          </w:tcPr>
          <w:p>
            <w:pPr>
              <w:rPr>
                <w:rFonts w:ascii="Times New Roman" w:hAnsi="Times New Roman" w:eastAsia="宋体" w:cs="Times New Roman"/>
              </w:rPr>
            </w:pPr>
            <w:r>
              <w:rPr>
                <w:rFonts w:hint="eastAsia" w:ascii="Times New Roman" w:hAnsi="Times New Roman" w:eastAsia="宋体" w:cs="Times New Roman"/>
              </w:rPr>
              <w:t>经脉</w:t>
            </w:r>
          </w:p>
        </w:tc>
        <w:tc>
          <w:tcPr>
            <w:tcW w:w="2075" w:type="dxa"/>
            <w:tcBorders>
              <w:top w:val="single" w:color="auto" w:sz="4" w:space="0"/>
            </w:tcBorders>
          </w:tcPr>
          <w:p>
            <w:pPr>
              <w:rPr>
                <w:rFonts w:ascii="Times New Roman" w:hAnsi="Times New Roman" w:eastAsia="宋体" w:cs="Times New Roman"/>
              </w:rPr>
            </w:pPr>
            <w:r>
              <w:rPr>
                <w:rFonts w:hint="eastAsia" w:ascii="Times New Roman" w:hAnsi="Times New Roman" w:eastAsia="宋体" w:cs="Times New Roman"/>
              </w:rPr>
              <w:t>使用频次</w:t>
            </w:r>
          </w:p>
        </w:tc>
        <w:tc>
          <w:tcPr>
            <w:tcW w:w="2075" w:type="dxa"/>
            <w:tcBorders>
              <w:top w:val="single" w:color="auto" w:sz="4" w:space="0"/>
            </w:tcBorders>
          </w:tcPr>
          <w:p>
            <w:pPr>
              <w:rPr>
                <w:rFonts w:ascii="Times New Roman" w:hAnsi="Times New Roman" w:eastAsia="宋体" w:cs="Times New Roman"/>
              </w:rPr>
            </w:pPr>
            <w:r>
              <w:rPr>
                <w:rFonts w:hint="eastAsia" w:ascii="Times New Roman" w:hAnsi="Times New Roman" w:eastAsia="宋体" w:cs="Times New Roman"/>
              </w:rPr>
              <w:t>百分比（</w:t>
            </w:r>
            <w:r>
              <w:rPr>
                <w:rFonts w:ascii="Times New Roman" w:hAnsi="Times New Roman" w:eastAsia="宋体" w:cs="Times New Roman"/>
              </w:rPr>
              <w:t>%）</w:t>
            </w:r>
          </w:p>
        </w:tc>
        <w:tc>
          <w:tcPr>
            <w:tcW w:w="2075" w:type="dxa"/>
            <w:tcBorders>
              <w:top w:val="single" w:color="auto" w:sz="4" w:space="0"/>
              <w:right w:val="single" w:color="auto" w:sz="4" w:space="0"/>
            </w:tcBorders>
          </w:tcPr>
          <w:p>
            <w:pPr>
              <w:rPr>
                <w:rFonts w:ascii="Times New Roman" w:hAnsi="Times New Roman" w:eastAsia="宋体" w:cs="Times New Roman"/>
              </w:rPr>
            </w:pPr>
            <w:r>
              <w:rPr>
                <w:rFonts w:hint="eastAsia" w:ascii="Times New Roman" w:hAnsi="Times New Roman" w:eastAsia="宋体" w:cs="Times New Roman"/>
              </w:rPr>
              <w:t>腧穴数量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Borders>
              <w:top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Cs w:val="21"/>
              </w:rPr>
              <w:t>足太阳膀胱经</w:t>
            </w:r>
          </w:p>
        </w:tc>
        <w:tc>
          <w:tcPr>
            <w:tcW w:w="2075" w:type="dxa"/>
            <w:tcBorders>
              <w:top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131</w:t>
            </w:r>
          </w:p>
        </w:tc>
        <w:tc>
          <w:tcPr>
            <w:tcW w:w="2075" w:type="dxa"/>
            <w:tcBorders>
              <w:top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24.49</w:t>
            </w:r>
          </w:p>
        </w:tc>
        <w:tc>
          <w:tcPr>
            <w:tcW w:w="2075" w:type="dxa"/>
            <w:tcBorders>
              <w:top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任脉</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84</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15.7</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经外奇穴</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70</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13.08</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督脉</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69</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12.9</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足少阳胆经</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49</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9.16</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足厥阴肝经</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32</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5.98</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足阳明胃经</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30</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5.61</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足太阴脾经</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20</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3.74</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手少阴心经</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18</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3.36</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手厥阴心包经</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19</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3.55</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vAlign w:val="center"/>
          </w:tcPr>
          <w:p>
            <w:pPr>
              <w:rPr>
                <w:rFonts w:ascii="Times New Roman" w:hAnsi="Times New Roman" w:eastAsia="宋体" w:cs="Times New Roman"/>
              </w:rPr>
            </w:pPr>
            <w:r>
              <w:rPr>
                <w:rFonts w:hint="eastAsia" w:ascii="Times New Roman" w:hAnsi="Times New Roman" w:eastAsia="宋体" w:cs="Times New Roman"/>
                <w:szCs w:val="21"/>
              </w:rPr>
              <w:t>手阳明大肠经</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7</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1.31</w:t>
            </w:r>
          </w:p>
        </w:tc>
        <w:tc>
          <w:tcPr>
            <w:tcW w:w="2075" w:type="dxa"/>
            <w:vAlign w:val="center"/>
          </w:tcPr>
          <w:p>
            <w:pPr>
              <w:rPr>
                <w:rFonts w:ascii="Times New Roman" w:hAnsi="Times New Roman" w:eastAsia="宋体" w:cs="Times New Roman"/>
              </w:rPr>
            </w:pPr>
            <w:r>
              <w:rPr>
                <w:rFonts w:ascii="Times New Roman" w:hAnsi="Times New Roman" w:eastAsia="宋体" w:cs="Times New Roman"/>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Borders>
              <w:bottom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Cs w:val="21"/>
              </w:rPr>
              <w:t>足少阴肾经</w:t>
            </w:r>
          </w:p>
        </w:tc>
        <w:tc>
          <w:tcPr>
            <w:tcW w:w="2075" w:type="dxa"/>
            <w:tcBorders>
              <w:bottom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6</w:t>
            </w:r>
          </w:p>
        </w:tc>
        <w:tc>
          <w:tcPr>
            <w:tcW w:w="2075" w:type="dxa"/>
            <w:tcBorders>
              <w:bottom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1.12</w:t>
            </w:r>
          </w:p>
        </w:tc>
        <w:tc>
          <w:tcPr>
            <w:tcW w:w="2075" w:type="dxa"/>
            <w:tcBorders>
              <w:bottom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1</w:t>
            </w:r>
          </w:p>
        </w:tc>
      </w:tr>
    </w:tbl>
    <w:p>
      <w:pPr>
        <w:rPr>
          <w:rFonts w:ascii="Times New Roman" w:hAnsi="Times New Roman" w:eastAsia="宋体" w:cs="Times New Roman"/>
        </w:rPr>
      </w:pPr>
    </w:p>
    <w:p>
      <w:pPr>
        <w:pStyle w:val="19"/>
        <w:rPr>
          <w:rFonts w:ascii="Times New Roman" w:hAnsi="Times New Roman" w:eastAsia="宋体" w:cs="Times New Roman"/>
        </w:rPr>
      </w:pPr>
      <w:r>
        <w:rPr>
          <w:rFonts w:ascii="Times New Roman" w:hAnsi="Times New Roman" w:eastAsia="宋体" w:cs="Times New Roman"/>
        </w:rPr>
        <w:t>2.3.2按穴位特定属性统计</w:t>
      </w:r>
    </w:p>
    <w:p>
      <w:pPr>
        <w:ind w:firstLine="420"/>
        <w:rPr>
          <w:rFonts w:ascii="Times New Roman" w:hAnsi="Times New Roman" w:eastAsia="宋体" w:cs="Times New Roman"/>
          <w:szCs w:val="21"/>
        </w:rPr>
      </w:pPr>
      <w:r>
        <w:rPr>
          <w:rFonts w:hint="eastAsia" w:ascii="Times New Roman" w:hAnsi="Times New Roman" w:eastAsia="宋体" w:cs="Times New Roman"/>
        </w:rPr>
        <w:t>在频率大于</w:t>
      </w:r>
      <w:ins w:id="57" w:author="郭光昕Gregory上海岳阳医院" w:date="2020-09-16T13:51:09Z">
        <w:r>
          <w:rPr>
            <w:rFonts w:hint="eastAsia" w:ascii="Times New Roman" w:hAnsi="Times New Roman" w:eastAsia="宋体" w:cs="Times New Roman"/>
            <w:lang w:val="en-US" w:eastAsia="zh-CN"/>
          </w:rPr>
          <w:t>或</w:t>
        </w:r>
      </w:ins>
      <w:r>
        <w:rPr>
          <w:rFonts w:hint="eastAsia" w:ascii="Times New Roman" w:hAnsi="Times New Roman" w:eastAsia="宋体" w:cs="Times New Roman"/>
        </w:rPr>
        <w:t>等于</w:t>
      </w:r>
      <w:r>
        <w:rPr>
          <w:rFonts w:ascii="Times New Roman" w:hAnsi="Times New Roman" w:eastAsia="宋体" w:cs="Times New Roman"/>
        </w:rPr>
        <w:t>5次的39个腧穴中，有26</w:t>
      </w:r>
      <w:r>
        <w:rPr>
          <w:rFonts w:hint="eastAsia" w:ascii="Times New Roman" w:hAnsi="Times New Roman" w:eastAsia="宋体" w:cs="Times New Roman"/>
        </w:rPr>
        <w:t>个为特定穴，占</w:t>
      </w:r>
      <w:r>
        <w:rPr>
          <w:rFonts w:ascii="Times New Roman" w:hAnsi="Times New Roman" w:eastAsia="宋体" w:cs="Times New Roman"/>
        </w:rPr>
        <w:t>66.67%。由表4可知，次数使用最多的特定穴为背俞穴（22.31%），主要有肝俞（19）、心俞（19）</w:t>
      </w:r>
      <w:r>
        <w:rPr>
          <w:rFonts w:hint="eastAsia" w:ascii="Times New Roman" w:hAnsi="Times New Roman" w:eastAsia="宋体" w:cs="Times New Roman"/>
        </w:rPr>
        <w:t>，</w:t>
      </w:r>
      <w:r>
        <w:rPr>
          <w:rFonts w:hint="eastAsia" w:ascii="Times New Roman" w:hAnsi="Times New Roman" w:eastAsia="宋体" w:cs="Times New Roman"/>
          <w:color w:val="0070C0"/>
          <w:rPrChange w:id="58" w:author="郭光昕Gregory上海岳阳医院" w:date="2020-09-16T13:51:56Z">
            <w:rPr>
              <w:rFonts w:hint="eastAsia" w:ascii="Times New Roman" w:hAnsi="Times New Roman" w:eastAsia="宋体" w:cs="Times New Roman"/>
            </w:rPr>
          </w:rPrChange>
        </w:rPr>
        <w:t>体现了调节脏腑功能是治疗情志疾病的关键</w:t>
      </w:r>
      <w:r>
        <w:rPr>
          <w:rFonts w:hint="eastAsia" w:ascii="Times New Roman" w:hAnsi="Times New Roman" w:eastAsia="宋体" w:cs="Times New Roman"/>
        </w:rPr>
        <w:t>；其次为交会穴（</w:t>
      </w:r>
      <w:r>
        <w:rPr>
          <w:rFonts w:ascii="Times New Roman" w:hAnsi="Times New Roman" w:eastAsia="宋体" w:cs="Times New Roman"/>
        </w:rPr>
        <w:t>21.70%），</w:t>
      </w:r>
      <w:r>
        <w:rPr>
          <w:rFonts w:hint="eastAsia" w:ascii="Times New Roman" w:hAnsi="Times New Roman" w:eastAsia="宋体" w:cs="Times New Roman"/>
          <w:color w:val="0070C0"/>
          <w:rPrChange w:id="59" w:author="郭光昕Gregory上海岳阳医院" w:date="2020-09-16T13:51:44Z">
            <w:rPr>
              <w:rFonts w:hint="eastAsia" w:ascii="Times New Roman" w:hAnsi="Times New Roman" w:eastAsia="宋体" w:cs="Times New Roman"/>
            </w:rPr>
          </w:rPrChange>
        </w:rPr>
        <w:t>焦虑状态为多因素、多脏腑致病</w:t>
      </w:r>
      <w:r>
        <w:rPr>
          <w:rFonts w:ascii="Times New Roman" w:hAnsi="Times New Roman" w:eastAsia="宋体" w:cs="Times New Roman"/>
          <w:szCs w:val="21"/>
        </w:rPr>
        <w:t>；再次为募穴（15.82%），</w:t>
      </w:r>
      <w:r>
        <w:rPr>
          <w:rFonts w:hint="eastAsia" w:ascii="Times New Roman" w:hAnsi="Times New Roman" w:eastAsia="宋体" w:cs="Times New Roman"/>
          <w:color w:val="0070C0"/>
          <w:szCs w:val="21"/>
          <w:rPrChange w:id="60" w:author="郭光昕Gregory上海岳阳医院" w:date="2020-09-16T13:51:49Z">
            <w:rPr>
              <w:rFonts w:hint="eastAsia" w:ascii="Times New Roman" w:hAnsi="Times New Roman" w:eastAsia="宋体" w:cs="Times New Roman"/>
              <w:szCs w:val="21"/>
            </w:rPr>
          </w:rPrChange>
        </w:rPr>
        <w:t>亦体现了脏腑与情志的紧密联系</w:t>
      </w:r>
      <w:r>
        <w:rPr>
          <w:rFonts w:ascii="Times New Roman" w:hAnsi="Times New Roman" w:eastAsia="宋体" w:cs="Times New Roman"/>
          <w:szCs w:val="21"/>
        </w:rPr>
        <w:t>。</w:t>
      </w:r>
    </w:p>
    <w:p>
      <w:pPr>
        <w:jc w:val="center"/>
        <w:rPr>
          <w:rFonts w:ascii="Times New Roman" w:hAnsi="Times New Roman" w:eastAsia="宋体" w:cs="Times New Roman"/>
        </w:rPr>
      </w:pPr>
      <w:r>
        <w:rPr>
          <w:rFonts w:hint="eastAsia" w:ascii="Times New Roman" w:hAnsi="Times New Roman" w:eastAsia="宋体" w:cs="Times New Roman"/>
        </w:rPr>
        <w:t>表</w:t>
      </w:r>
      <w:r>
        <w:rPr>
          <w:rFonts w:ascii="Times New Roman" w:hAnsi="Times New Roman" w:eastAsia="宋体" w:cs="Times New Roman"/>
        </w:rPr>
        <w:t xml:space="preserve">4  </w:t>
      </w:r>
      <w:r>
        <w:rPr>
          <w:rFonts w:hint="eastAsia" w:ascii="Times New Roman" w:hAnsi="Times New Roman" w:eastAsia="宋体" w:cs="Times New Roman"/>
        </w:rPr>
        <w:t>涉及特定穴的使用频次、穴位数及腧穴</w:t>
      </w:r>
    </w:p>
    <w:tbl>
      <w:tblPr>
        <w:tblStyle w:val="12"/>
        <w:tblW w:w="83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04"/>
        <w:gridCol w:w="705"/>
        <w:gridCol w:w="1008"/>
        <w:gridCol w:w="5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特定穴</w:t>
            </w:r>
          </w:p>
        </w:tc>
        <w:tc>
          <w:tcPr>
            <w:tcW w:w="705"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频次</w:t>
            </w:r>
          </w:p>
        </w:tc>
        <w:tc>
          <w:tcPr>
            <w:tcW w:w="1008"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穴位数</w:t>
            </w:r>
          </w:p>
        </w:tc>
        <w:tc>
          <w:tcPr>
            <w:tcW w:w="5252"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腧穴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tcBorders>
              <w:top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Cs w:val="21"/>
              </w:rPr>
              <w:t>背俞穴</w:t>
            </w:r>
          </w:p>
        </w:tc>
        <w:tc>
          <w:tcPr>
            <w:tcW w:w="705" w:type="dxa"/>
            <w:tcBorders>
              <w:top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110</w:t>
            </w:r>
          </w:p>
        </w:tc>
        <w:tc>
          <w:tcPr>
            <w:tcW w:w="1008" w:type="dxa"/>
            <w:tcBorders>
              <w:top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8</w:t>
            </w:r>
          </w:p>
        </w:tc>
        <w:tc>
          <w:tcPr>
            <w:tcW w:w="5252" w:type="dxa"/>
            <w:tcBorders>
              <w:top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Cs w:val="21"/>
              </w:rPr>
              <w:t>肝俞（</w:t>
            </w:r>
            <w:r>
              <w:rPr>
                <w:rFonts w:ascii="Times New Roman" w:hAnsi="Times New Roman" w:eastAsia="宋体" w:cs="Times New Roman"/>
                <w:szCs w:val="21"/>
              </w:rPr>
              <w:t>19）、心俞（19）、脾俞（18）、胃俞（17）、肾俞（14）、胆俞（13）、厥阴俞（5）、大肠俞（5）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交会穴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107</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6</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风池（</w:t>
            </w:r>
            <w:r>
              <w:rPr>
                <w:rFonts w:ascii="Times New Roman" w:hAnsi="Times New Roman" w:eastAsia="宋体" w:cs="Times New Roman"/>
                <w:szCs w:val="21"/>
              </w:rPr>
              <w:t>33）、三阴交（20）、关元（17）、肩井（16）、风府（12）、期门（9）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募穴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78</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7</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中脘（</w:t>
            </w:r>
            <w:r>
              <w:rPr>
                <w:rFonts w:ascii="Times New Roman" w:hAnsi="Times New Roman" w:eastAsia="宋体" w:cs="Times New Roman"/>
                <w:szCs w:val="21"/>
              </w:rPr>
              <w:t>22）、关元（17）、膻中（10）、期门（9）、天枢（8）、巨阙（6）、章门（6）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八会穴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47</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4</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中脘（</w:t>
            </w:r>
            <w:r>
              <w:rPr>
                <w:rFonts w:ascii="Times New Roman" w:hAnsi="Times New Roman" w:eastAsia="宋体" w:cs="Times New Roman"/>
                <w:szCs w:val="21"/>
              </w:rPr>
              <w:t>22）、膻中（10）、膈俞（9）、章门（6）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原穴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42</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3</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神门（</w:t>
            </w:r>
            <w:r>
              <w:rPr>
                <w:rFonts w:ascii="Times New Roman" w:hAnsi="Times New Roman" w:eastAsia="宋体" w:cs="Times New Roman"/>
                <w:szCs w:val="21"/>
              </w:rPr>
              <w:t>1</w:t>
            </w:r>
            <w:r>
              <w:rPr>
                <w:rFonts w:hint="eastAsia" w:ascii="Times New Roman" w:hAnsi="Times New Roman" w:eastAsia="宋体" w:cs="Times New Roman"/>
                <w:szCs w:val="21"/>
              </w:rPr>
              <w:t>7</w:t>
            </w:r>
            <w:r>
              <w:rPr>
                <w:rFonts w:ascii="Times New Roman" w:hAnsi="Times New Roman" w:eastAsia="宋体" w:cs="Times New Roman"/>
                <w:szCs w:val="21"/>
              </w:rPr>
              <w:t>）、太冲（17）、合谷（7）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输穴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35</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2</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神门（</w:t>
            </w:r>
            <w:r>
              <w:rPr>
                <w:rFonts w:ascii="Times New Roman" w:hAnsi="Times New Roman" w:eastAsia="宋体" w:cs="Times New Roman"/>
                <w:szCs w:val="21"/>
              </w:rPr>
              <w:t>1</w:t>
            </w:r>
            <w:r>
              <w:rPr>
                <w:rFonts w:hint="eastAsia" w:ascii="Times New Roman" w:hAnsi="Times New Roman" w:eastAsia="宋体" w:cs="Times New Roman"/>
                <w:szCs w:val="21"/>
              </w:rPr>
              <w:t>7</w:t>
            </w:r>
            <w:r>
              <w:rPr>
                <w:rFonts w:ascii="Times New Roman" w:hAnsi="Times New Roman" w:eastAsia="宋体" w:cs="Times New Roman"/>
                <w:szCs w:val="21"/>
              </w:rPr>
              <w:t>）、太冲（17）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络穴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19</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1</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内关（</w:t>
            </w:r>
            <w:r>
              <w:rPr>
                <w:rFonts w:ascii="Times New Roman" w:hAnsi="Times New Roman" w:eastAsia="宋体" w:cs="Times New Roman"/>
                <w:szCs w:val="21"/>
              </w:rPr>
              <w:t>1</w:t>
            </w:r>
            <w:r>
              <w:rPr>
                <w:rFonts w:hint="eastAsia" w:ascii="Times New Roman" w:hAnsi="Times New Roman" w:eastAsia="宋体" w:cs="Times New Roman"/>
                <w:szCs w:val="21"/>
              </w:rPr>
              <w:t>8</w:t>
            </w:r>
            <w:r>
              <w:rPr>
                <w:rFonts w:ascii="Times New Roman" w:hAnsi="Times New Roman" w:eastAsia="宋体" w:cs="Times New Roman"/>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八脉交会穴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19</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1</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内关（</w:t>
            </w:r>
            <w:r>
              <w:rPr>
                <w:rFonts w:ascii="Times New Roman" w:hAnsi="Times New Roman" w:eastAsia="宋体" w:cs="Times New Roman"/>
                <w:szCs w:val="21"/>
              </w:rPr>
              <w:t>1</w:t>
            </w:r>
            <w:r>
              <w:rPr>
                <w:rFonts w:hint="eastAsia" w:ascii="Times New Roman" w:hAnsi="Times New Roman" w:eastAsia="宋体" w:cs="Times New Roman"/>
                <w:szCs w:val="21"/>
              </w:rPr>
              <w:t>8</w:t>
            </w:r>
            <w:r>
              <w:rPr>
                <w:rFonts w:ascii="Times New Roman" w:hAnsi="Times New Roman" w:eastAsia="宋体" w:cs="Times New Roman"/>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合穴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15</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1</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足三里（</w:t>
            </w:r>
            <w:r>
              <w:rPr>
                <w:rFonts w:ascii="Times New Roman" w:hAnsi="Times New Roman" w:eastAsia="宋体" w:cs="Times New Roman"/>
                <w:szCs w:val="21"/>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vAlign w:val="center"/>
          </w:tcPr>
          <w:p>
            <w:pPr>
              <w:rPr>
                <w:rFonts w:ascii="Times New Roman" w:hAnsi="Times New Roman" w:eastAsia="宋体" w:cs="Times New Roman"/>
              </w:rPr>
            </w:pPr>
            <w:r>
              <w:rPr>
                <w:rFonts w:hint="eastAsia" w:ascii="Times New Roman" w:hAnsi="Times New Roman" w:eastAsia="宋体" w:cs="Times New Roman"/>
                <w:szCs w:val="21"/>
              </w:rPr>
              <w:t>下合穴</w:t>
            </w:r>
          </w:p>
        </w:tc>
        <w:tc>
          <w:tcPr>
            <w:tcW w:w="705" w:type="dxa"/>
            <w:vAlign w:val="center"/>
          </w:tcPr>
          <w:p>
            <w:pPr>
              <w:rPr>
                <w:rFonts w:ascii="Times New Roman" w:hAnsi="Times New Roman" w:eastAsia="宋体" w:cs="Times New Roman"/>
              </w:rPr>
            </w:pPr>
            <w:r>
              <w:rPr>
                <w:rFonts w:ascii="Times New Roman" w:hAnsi="Times New Roman" w:eastAsia="宋体" w:cs="Times New Roman"/>
                <w:szCs w:val="21"/>
              </w:rPr>
              <w:t>15</w:t>
            </w:r>
          </w:p>
        </w:tc>
        <w:tc>
          <w:tcPr>
            <w:tcW w:w="1008" w:type="dxa"/>
            <w:vAlign w:val="center"/>
          </w:tcPr>
          <w:p>
            <w:pPr>
              <w:rPr>
                <w:rFonts w:ascii="Times New Roman" w:hAnsi="Times New Roman" w:eastAsia="宋体" w:cs="Times New Roman"/>
              </w:rPr>
            </w:pPr>
            <w:r>
              <w:rPr>
                <w:rFonts w:ascii="Times New Roman" w:hAnsi="Times New Roman" w:eastAsia="宋体" w:cs="Times New Roman"/>
                <w:szCs w:val="21"/>
              </w:rPr>
              <w:t>1</w:t>
            </w:r>
          </w:p>
        </w:tc>
        <w:tc>
          <w:tcPr>
            <w:tcW w:w="5252" w:type="dxa"/>
            <w:vAlign w:val="center"/>
          </w:tcPr>
          <w:p>
            <w:pPr>
              <w:rPr>
                <w:rFonts w:ascii="Times New Roman" w:hAnsi="Times New Roman" w:eastAsia="宋体" w:cs="Times New Roman"/>
              </w:rPr>
            </w:pPr>
            <w:r>
              <w:rPr>
                <w:rFonts w:hint="eastAsia" w:ascii="Times New Roman" w:hAnsi="Times New Roman" w:eastAsia="宋体" w:cs="Times New Roman"/>
                <w:szCs w:val="21"/>
              </w:rPr>
              <w:t>足三里（</w:t>
            </w:r>
            <w:r>
              <w:rPr>
                <w:rFonts w:ascii="Times New Roman" w:hAnsi="Times New Roman" w:eastAsia="宋体" w:cs="Times New Roman"/>
                <w:szCs w:val="21"/>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04" w:type="dxa"/>
            <w:tcBorders>
              <w:bottom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Cs w:val="21"/>
              </w:rPr>
              <w:t>井穴</w:t>
            </w:r>
          </w:p>
        </w:tc>
        <w:tc>
          <w:tcPr>
            <w:tcW w:w="705" w:type="dxa"/>
            <w:tcBorders>
              <w:bottom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6</w:t>
            </w:r>
          </w:p>
        </w:tc>
        <w:tc>
          <w:tcPr>
            <w:tcW w:w="1008" w:type="dxa"/>
            <w:tcBorders>
              <w:bottom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Cs w:val="21"/>
              </w:rPr>
              <w:t>1</w:t>
            </w:r>
          </w:p>
        </w:tc>
        <w:tc>
          <w:tcPr>
            <w:tcW w:w="5252" w:type="dxa"/>
            <w:tcBorders>
              <w:bottom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Cs w:val="21"/>
              </w:rPr>
              <w:t>涌泉（</w:t>
            </w:r>
            <w:r>
              <w:rPr>
                <w:rFonts w:ascii="Times New Roman" w:hAnsi="Times New Roman" w:eastAsia="宋体" w:cs="Times New Roman"/>
                <w:szCs w:val="21"/>
              </w:rPr>
              <w:t>6）</w:t>
            </w:r>
          </w:p>
        </w:tc>
      </w:tr>
    </w:tbl>
    <w:p>
      <w:pPr>
        <w:rPr>
          <w:rFonts w:ascii="Times New Roman" w:hAnsi="Times New Roman" w:eastAsia="宋体" w:cs="Times New Roman"/>
        </w:rPr>
      </w:pPr>
    </w:p>
    <w:p>
      <w:pPr>
        <w:pStyle w:val="19"/>
        <w:rPr>
          <w:rFonts w:ascii="Times New Roman" w:hAnsi="Times New Roman" w:eastAsia="宋体" w:cs="Times New Roman"/>
        </w:rPr>
      </w:pPr>
      <w:r>
        <w:rPr>
          <w:rFonts w:ascii="Times New Roman" w:hAnsi="Times New Roman" w:eastAsia="宋体" w:cs="Times New Roman"/>
        </w:rPr>
        <w:t>2.3.3按穴位分布统计</w:t>
      </w:r>
    </w:p>
    <w:p>
      <w:pPr>
        <w:ind w:firstLine="420"/>
        <w:rPr>
          <w:rFonts w:ascii="Times New Roman" w:hAnsi="Times New Roman" w:eastAsia="宋体" w:cs="Times New Roman"/>
        </w:rPr>
      </w:pPr>
      <w:r>
        <w:rPr>
          <w:rFonts w:hint="eastAsia" w:ascii="Times New Roman" w:hAnsi="Times New Roman" w:eastAsia="宋体" w:cs="Times New Roman"/>
        </w:rPr>
        <w:t>由表</w:t>
      </w:r>
      <w:r>
        <w:rPr>
          <w:rFonts w:ascii="Times New Roman" w:hAnsi="Times New Roman" w:eastAsia="宋体" w:cs="Times New Roman"/>
        </w:rPr>
        <w:t>5可知，频率大于</w:t>
      </w:r>
      <w:ins w:id="61" w:author="郭光昕Gregory上海岳阳医院" w:date="2020-09-16T13:52:04Z">
        <w:r>
          <w:rPr>
            <w:rFonts w:hint="eastAsia" w:ascii="Times New Roman" w:hAnsi="Times New Roman" w:eastAsia="宋体" w:cs="Times New Roman"/>
            <w:lang w:val="en-US" w:eastAsia="zh-CN"/>
          </w:rPr>
          <w:t>或</w:t>
        </w:r>
      </w:ins>
      <w:r>
        <w:rPr>
          <w:rFonts w:ascii="Times New Roman" w:hAnsi="Times New Roman" w:eastAsia="宋体" w:cs="Times New Roman"/>
        </w:rPr>
        <w:t>等于5次的穴位及操作部位主要分布在头面部（18个，频次275次，占34.08%），背部（14个，频次219次，占27.14%），腹部（8个，频次156次，占19.33%）。</w:t>
      </w:r>
    </w:p>
    <w:p>
      <w:pPr>
        <w:jc w:val="center"/>
        <w:rPr>
          <w:rFonts w:ascii="Times New Roman" w:hAnsi="Times New Roman" w:eastAsia="宋体" w:cs="Times New Roman"/>
        </w:rPr>
      </w:pPr>
      <w:r>
        <w:rPr>
          <w:rFonts w:hint="eastAsia" w:ascii="Times New Roman" w:hAnsi="Times New Roman" w:eastAsia="宋体" w:cs="Times New Roman"/>
        </w:rPr>
        <w:t>表</w:t>
      </w:r>
      <w:r>
        <w:rPr>
          <w:rFonts w:ascii="Times New Roman" w:hAnsi="Times New Roman" w:eastAsia="宋体" w:cs="Times New Roman"/>
        </w:rPr>
        <w:t xml:space="preserve">5  </w:t>
      </w:r>
      <w:r>
        <w:rPr>
          <w:rFonts w:hint="eastAsia" w:ascii="Times New Roman" w:hAnsi="Times New Roman" w:eastAsia="宋体" w:cs="Times New Roman"/>
        </w:rPr>
        <w:t>不同操作部位的分布及使用频次、百分比及数量</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6"/>
        <w:gridCol w:w="2076"/>
        <w:gridCol w:w="2077"/>
        <w:gridCol w:w="2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部位</w:t>
            </w:r>
          </w:p>
        </w:tc>
        <w:tc>
          <w:tcPr>
            <w:tcW w:w="2076"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使用频次</w:t>
            </w:r>
          </w:p>
        </w:tc>
        <w:tc>
          <w:tcPr>
            <w:tcW w:w="2077"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百分比（</w:t>
            </w:r>
            <w:r>
              <w:rPr>
                <w:rFonts w:ascii="Times New Roman" w:hAnsi="Times New Roman" w:eastAsia="宋体" w:cs="Times New Roman"/>
              </w:rPr>
              <w:t>%）</w:t>
            </w:r>
          </w:p>
        </w:tc>
        <w:tc>
          <w:tcPr>
            <w:tcW w:w="2077" w:type="dxa"/>
            <w:tcBorders>
              <w:top w:val="single" w:color="auto" w:sz="4" w:space="0"/>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Borders>
              <w:top w:val="single" w:color="auto" w:sz="4" w:space="0"/>
            </w:tcBorders>
          </w:tcPr>
          <w:p>
            <w:pPr>
              <w:rPr>
                <w:rFonts w:ascii="Times New Roman" w:hAnsi="Times New Roman" w:eastAsia="宋体" w:cs="Times New Roman"/>
              </w:rPr>
            </w:pPr>
            <w:r>
              <w:rPr>
                <w:rFonts w:hint="eastAsia" w:ascii="Times New Roman" w:hAnsi="Times New Roman" w:eastAsia="宋体" w:cs="Times New Roman"/>
              </w:rPr>
              <w:t>头面部</w:t>
            </w:r>
          </w:p>
        </w:tc>
        <w:tc>
          <w:tcPr>
            <w:tcW w:w="2076" w:type="dxa"/>
            <w:tcBorders>
              <w:top w:val="single" w:color="auto" w:sz="4" w:space="0"/>
            </w:tcBorders>
          </w:tcPr>
          <w:p>
            <w:pPr>
              <w:rPr>
                <w:rFonts w:ascii="Times New Roman" w:hAnsi="Times New Roman" w:eastAsia="宋体" w:cs="Times New Roman"/>
              </w:rPr>
            </w:pPr>
            <w:r>
              <w:rPr>
                <w:rFonts w:ascii="Times New Roman" w:hAnsi="Times New Roman" w:eastAsia="宋体" w:cs="Times New Roman"/>
              </w:rPr>
              <w:t>275</w:t>
            </w:r>
          </w:p>
        </w:tc>
        <w:tc>
          <w:tcPr>
            <w:tcW w:w="2077" w:type="dxa"/>
            <w:tcBorders>
              <w:top w:val="single" w:color="auto" w:sz="4" w:space="0"/>
            </w:tcBorders>
          </w:tcPr>
          <w:p>
            <w:pPr>
              <w:rPr>
                <w:rFonts w:ascii="Times New Roman" w:hAnsi="Times New Roman" w:eastAsia="宋体" w:cs="Times New Roman"/>
              </w:rPr>
            </w:pPr>
            <w:r>
              <w:rPr>
                <w:rFonts w:ascii="Times New Roman" w:hAnsi="Times New Roman" w:eastAsia="宋体" w:cs="Times New Roman"/>
              </w:rPr>
              <w:t>34.08</w:t>
            </w:r>
          </w:p>
        </w:tc>
        <w:tc>
          <w:tcPr>
            <w:tcW w:w="2077" w:type="dxa"/>
            <w:tcBorders>
              <w:top w:val="single" w:color="auto" w:sz="4" w:space="0"/>
            </w:tcBorders>
          </w:tcPr>
          <w:p>
            <w:pPr>
              <w:rPr>
                <w:rFonts w:ascii="Times New Roman" w:hAnsi="Times New Roman" w:eastAsia="宋体" w:cs="Times New Roman"/>
              </w:rPr>
            </w:pPr>
            <w:r>
              <w:rPr>
                <w:rFonts w:ascii="Times New Roman" w:hAnsi="Times New Roman" w:eastAsia="宋体" w:cs="Times New Roman"/>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Pr>
          <w:p>
            <w:pPr>
              <w:rPr>
                <w:rFonts w:ascii="Times New Roman" w:hAnsi="Times New Roman" w:eastAsia="宋体" w:cs="Times New Roman"/>
              </w:rPr>
            </w:pPr>
            <w:r>
              <w:rPr>
                <w:rFonts w:hint="eastAsia" w:ascii="Times New Roman" w:hAnsi="Times New Roman" w:eastAsia="宋体" w:cs="Times New Roman"/>
              </w:rPr>
              <w:t>背部</w:t>
            </w:r>
          </w:p>
        </w:tc>
        <w:tc>
          <w:tcPr>
            <w:tcW w:w="2076" w:type="dxa"/>
          </w:tcPr>
          <w:p>
            <w:pPr>
              <w:rPr>
                <w:rFonts w:ascii="Times New Roman" w:hAnsi="Times New Roman" w:eastAsia="宋体" w:cs="Times New Roman"/>
              </w:rPr>
            </w:pPr>
            <w:r>
              <w:rPr>
                <w:rFonts w:ascii="Times New Roman" w:hAnsi="Times New Roman" w:eastAsia="宋体" w:cs="Times New Roman"/>
              </w:rPr>
              <w:t>219</w:t>
            </w:r>
          </w:p>
        </w:tc>
        <w:tc>
          <w:tcPr>
            <w:tcW w:w="2077" w:type="dxa"/>
          </w:tcPr>
          <w:p>
            <w:pPr>
              <w:rPr>
                <w:rFonts w:ascii="Times New Roman" w:hAnsi="Times New Roman" w:eastAsia="宋体" w:cs="Times New Roman"/>
              </w:rPr>
            </w:pPr>
            <w:r>
              <w:rPr>
                <w:rFonts w:ascii="Times New Roman" w:hAnsi="Times New Roman" w:eastAsia="宋体" w:cs="Times New Roman"/>
              </w:rPr>
              <w:t>27.14</w:t>
            </w:r>
          </w:p>
        </w:tc>
        <w:tc>
          <w:tcPr>
            <w:tcW w:w="2077" w:type="dxa"/>
          </w:tcPr>
          <w:p>
            <w:pPr>
              <w:rPr>
                <w:rFonts w:ascii="Times New Roman" w:hAnsi="Times New Roman" w:eastAsia="宋体" w:cs="Times New Roman"/>
              </w:rPr>
            </w:pPr>
            <w:r>
              <w:rPr>
                <w:rFonts w:ascii="Times New Roman" w:hAnsi="Times New Roman" w:eastAsia="宋体" w:cs="Times New Roman"/>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Pr>
          <w:p>
            <w:pPr>
              <w:rPr>
                <w:rFonts w:ascii="Times New Roman" w:hAnsi="Times New Roman" w:eastAsia="宋体" w:cs="Times New Roman"/>
              </w:rPr>
            </w:pPr>
            <w:r>
              <w:rPr>
                <w:rFonts w:hint="eastAsia" w:ascii="Times New Roman" w:hAnsi="Times New Roman" w:eastAsia="宋体" w:cs="Times New Roman"/>
              </w:rPr>
              <w:t>腹部</w:t>
            </w:r>
          </w:p>
        </w:tc>
        <w:tc>
          <w:tcPr>
            <w:tcW w:w="2076" w:type="dxa"/>
          </w:tcPr>
          <w:p>
            <w:pPr>
              <w:rPr>
                <w:rFonts w:ascii="Times New Roman" w:hAnsi="Times New Roman" w:eastAsia="宋体" w:cs="Times New Roman"/>
              </w:rPr>
            </w:pPr>
            <w:r>
              <w:rPr>
                <w:rFonts w:ascii="Times New Roman" w:hAnsi="Times New Roman" w:eastAsia="宋体" w:cs="Times New Roman"/>
              </w:rPr>
              <w:t>156</w:t>
            </w:r>
          </w:p>
        </w:tc>
        <w:tc>
          <w:tcPr>
            <w:tcW w:w="2077" w:type="dxa"/>
          </w:tcPr>
          <w:p>
            <w:pPr>
              <w:rPr>
                <w:rFonts w:ascii="Times New Roman" w:hAnsi="Times New Roman" w:eastAsia="宋体" w:cs="Times New Roman"/>
              </w:rPr>
            </w:pPr>
            <w:r>
              <w:rPr>
                <w:rFonts w:ascii="Times New Roman" w:hAnsi="Times New Roman" w:eastAsia="宋体" w:cs="Times New Roman"/>
              </w:rPr>
              <w:t>19.33</w:t>
            </w:r>
          </w:p>
        </w:tc>
        <w:tc>
          <w:tcPr>
            <w:tcW w:w="2077" w:type="dxa"/>
          </w:tcPr>
          <w:p>
            <w:pPr>
              <w:rPr>
                <w:rFonts w:ascii="Times New Roman" w:hAnsi="Times New Roman" w:eastAsia="宋体" w:cs="Times New Roman"/>
              </w:rPr>
            </w:pPr>
            <w:r>
              <w:rPr>
                <w:rFonts w:ascii="Times New Roman" w:hAnsi="Times New Roman" w:eastAsia="宋体" w:cs="Times New Roma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Pr>
          <w:p>
            <w:pPr>
              <w:rPr>
                <w:rFonts w:ascii="Times New Roman" w:hAnsi="Times New Roman" w:eastAsia="宋体" w:cs="Times New Roman"/>
              </w:rPr>
            </w:pPr>
            <w:r>
              <w:rPr>
                <w:rFonts w:hint="eastAsia" w:ascii="Times New Roman" w:hAnsi="Times New Roman" w:eastAsia="宋体" w:cs="Times New Roman"/>
              </w:rPr>
              <w:t>下肢部</w:t>
            </w:r>
          </w:p>
        </w:tc>
        <w:tc>
          <w:tcPr>
            <w:tcW w:w="2076" w:type="dxa"/>
          </w:tcPr>
          <w:p>
            <w:pPr>
              <w:rPr>
                <w:rFonts w:ascii="Times New Roman" w:hAnsi="Times New Roman" w:eastAsia="宋体" w:cs="Times New Roman"/>
              </w:rPr>
            </w:pPr>
            <w:r>
              <w:rPr>
                <w:rFonts w:ascii="Times New Roman" w:hAnsi="Times New Roman" w:eastAsia="宋体" w:cs="Times New Roman"/>
              </w:rPr>
              <w:t>58</w:t>
            </w:r>
          </w:p>
        </w:tc>
        <w:tc>
          <w:tcPr>
            <w:tcW w:w="2077" w:type="dxa"/>
          </w:tcPr>
          <w:p>
            <w:pPr>
              <w:rPr>
                <w:rFonts w:ascii="Times New Roman" w:hAnsi="Times New Roman" w:eastAsia="宋体" w:cs="Times New Roman"/>
              </w:rPr>
            </w:pPr>
            <w:r>
              <w:rPr>
                <w:rFonts w:ascii="Times New Roman" w:hAnsi="Times New Roman" w:eastAsia="宋体" w:cs="Times New Roman"/>
              </w:rPr>
              <w:t>7.19</w:t>
            </w:r>
          </w:p>
        </w:tc>
        <w:tc>
          <w:tcPr>
            <w:tcW w:w="2077" w:type="dxa"/>
          </w:tcPr>
          <w:p>
            <w:pPr>
              <w:rPr>
                <w:rFonts w:ascii="Times New Roman" w:hAnsi="Times New Roman" w:eastAsia="宋体" w:cs="Times New Roman"/>
              </w:rPr>
            </w:pPr>
            <w:r>
              <w:rPr>
                <w:rFonts w:ascii="Times New Roman" w:hAnsi="Times New Roman" w:eastAsia="宋体" w:cs="Times New Roma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Pr>
          <w:p>
            <w:pPr>
              <w:rPr>
                <w:rFonts w:ascii="Times New Roman" w:hAnsi="Times New Roman" w:eastAsia="宋体" w:cs="Times New Roman"/>
              </w:rPr>
            </w:pPr>
            <w:r>
              <w:rPr>
                <w:rFonts w:hint="eastAsia" w:ascii="Times New Roman" w:hAnsi="Times New Roman" w:eastAsia="宋体" w:cs="Times New Roman"/>
              </w:rPr>
              <w:t>上肢部</w:t>
            </w:r>
          </w:p>
        </w:tc>
        <w:tc>
          <w:tcPr>
            <w:tcW w:w="2076" w:type="dxa"/>
          </w:tcPr>
          <w:p>
            <w:pPr>
              <w:rPr>
                <w:rFonts w:ascii="Times New Roman" w:hAnsi="Times New Roman" w:eastAsia="宋体" w:cs="Times New Roman"/>
              </w:rPr>
            </w:pPr>
            <w:r>
              <w:rPr>
                <w:rFonts w:ascii="Times New Roman" w:hAnsi="Times New Roman" w:eastAsia="宋体" w:cs="Times New Roman"/>
              </w:rPr>
              <w:t>44</w:t>
            </w:r>
          </w:p>
        </w:tc>
        <w:tc>
          <w:tcPr>
            <w:tcW w:w="2077" w:type="dxa"/>
          </w:tcPr>
          <w:p>
            <w:pPr>
              <w:rPr>
                <w:rFonts w:ascii="Times New Roman" w:hAnsi="Times New Roman" w:eastAsia="宋体" w:cs="Times New Roman"/>
              </w:rPr>
            </w:pPr>
            <w:r>
              <w:rPr>
                <w:rFonts w:ascii="Times New Roman" w:hAnsi="Times New Roman" w:eastAsia="宋体" w:cs="Times New Roman"/>
              </w:rPr>
              <w:t>5.45</w:t>
            </w:r>
          </w:p>
        </w:tc>
        <w:tc>
          <w:tcPr>
            <w:tcW w:w="2077" w:type="dxa"/>
          </w:tcPr>
          <w:p>
            <w:pPr>
              <w:rPr>
                <w:rFonts w:ascii="Times New Roman" w:hAnsi="Times New Roman" w:eastAsia="宋体" w:cs="Times New Roman"/>
              </w:rPr>
            </w:pPr>
            <w:r>
              <w:rPr>
                <w:rFonts w:ascii="Times New Roman" w:hAnsi="Times New Roman" w:eastAsia="宋体" w:cs="Times New Roma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Pr>
          <w:p>
            <w:pPr>
              <w:rPr>
                <w:rFonts w:ascii="Times New Roman" w:hAnsi="Times New Roman" w:eastAsia="宋体" w:cs="Times New Roman"/>
              </w:rPr>
            </w:pPr>
            <w:r>
              <w:rPr>
                <w:rFonts w:hint="eastAsia" w:ascii="Times New Roman" w:hAnsi="Times New Roman" w:eastAsia="宋体" w:cs="Times New Roman"/>
              </w:rPr>
              <w:t>胸胁部</w:t>
            </w:r>
          </w:p>
        </w:tc>
        <w:tc>
          <w:tcPr>
            <w:tcW w:w="2076" w:type="dxa"/>
          </w:tcPr>
          <w:p>
            <w:pPr>
              <w:rPr>
                <w:rFonts w:ascii="Times New Roman" w:hAnsi="Times New Roman" w:eastAsia="宋体" w:cs="Times New Roman"/>
              </w:rPr>
            </w:pPr>
            <w:r>
              <w:rPr>
                <w:rFonts w:ascii="Times New Roman" w:hAnsi="Times New Roman" w:eastAsia="宋体" w:cs="Times New Roman"/>
              </w:rPr>
              <w:t>34</w:t>
            </w:r>
          </w:p>
        </w:tc>
        <w:tc>
          <w:tcPr>
            <w:tcW w:w="2077" w:type="dxa"/>
          </w:tcPr>
          <w:p>
            <w:pPr>
              <w:rPr>
                <w:rFonts w:ascii="Times New Roman" w:hAnsi="Times New Roman" w:eastAsia="宋体" w:cs="Times New Roman"/>
              </w:rPr>
            </w:pPr>
            <w:r>
              <w:rPr>
                <w:rFonts w:ascii="Times New Roman" w:hAnsi="Times New Roman" w:eastAsia="宋体" w:cs="Times New Roman"/>
              </w:rPr>
              <w:t>4.21</w:t>
            </w:r>
          </w:p>
        </w:tc>
        <w:tc>
          <w:tcPr>
            <w:tcW w:w="2077" w:type="dxa"/>
          </w:tcPr>
          <w:p>
            <w:pPr>
              <w:rPr>
                <w:rFonts w:ascii="Times New Roman" w:hAnsi="Times New Roman" w:eastAsia="宋体" w:cs="Times New Roman"/>
              </w:rPr>
            </w:pPr>
            <w:r>
              <w:rPr>
                <w:rFonts w:ascii="Times New Roman" w:hAnsi="Times New Roman" w:eastAsia="宋体" w:cs="Times New Roma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76" w:type="dxa"/>
            <w:tcBorders>
              <w:bottom w:val="single" w:color="auto" w:sz="4" w:space="0"/>
            </w:tcBorders>
          </w:tcPr>
          <w:p>
            <w:pPr>
              <w:rPr>
                <w:rFonts w:ascii="Times New Roman" w:hAnsi="Times New Roman" w:eastAsia="宋体" w:cs="Times New Roman"/>
              </w:rPr>
            </w:pPr>
            <w:r>
              <w:rPr>
                <w:rFonts w:hint="eastAsia" w:ascii="Times New Roman" w:hAnsi="Times New Roman" w:eastAsia="宋体" w:cs="Times New Roman"/>
              </w:rPr>
              <w:t>颈部</w:t>
            </w:r>
          </w:p>
        </w:tc>
        <w:tc>
          <w:tcPr>
            <w:tcW w:w="2076" w:type="dxa"/>
            <w:tcBorders>
              <w:bottom w:val="single" w:color="auto" w:sz="4" w:space="0"/>
            </w:tcBorders>
          </w:tcPr>
          <w:p>
            <w:pPr>
              <w:rPr>
                <w:rFonts w:ascii="Times New Roman" w:hAnsi="Times New Roman" w:eastAsia="宋体" w:cs="Times New Roman"/>
              </w:rPr>
            </w:pPr>
            <w:r>
              <w:rPr>
                <w:rFonts w:ascii="Times New Roman" w:hAnsi="Times New Roman" w:eastAsia="宋体" w:cs="Times New Roman"/>
              </w:rPr>
              <w:t>21</w:t>
            </w:r>
          </w:p>
        </w:tc>
        <w:tc>
          <w:tcPr>
            <w:tcW w:w="2077" w:type="dxa"/>
            <w:tcBorders>
              <w:bottom w:val="single" w:color="auto" w:sz="4" w:space="0"/>
            </w:tcBorders>
          </w:tcPr>
          <w:p>
            <w:pPr>
              <w:rPr>
                <w:rFonts w:ascii="Times New Roman" w:hAnsi="Times New Roman" w:eastAsia="宋体" w:cs="Times New Roman"/>
              </w:rPr>
            </w:pPr>
            <w:r>
              <w:rPr>
                <w:rFonts w:ascii="Times New Roman" w:hAnsi="Times New Roman" w:eastAsia="宋体" w:cs="Times New Roman"/>
              </w:rPr>
              <w:t>2.60</w:t>
            </w:r>
          </w:p>
        </w:tc>
        <w:tc>
          <w:tcPr>
            <w:tcW w:w="2077" w:type="dxa"/>
            <w:tcBorders>
              <w:bottom w:val="single" w:color="auto" w:sz="4" w:space="0"/>
            </w:tcBorders>
          </w:tcPr>
          <w:p>
            <w:pPr>
              <w:rPr>
                <w:rFonts w:ascii="Times New Roman" w:hAnsi="Times New Roman" w:eastAsia="宋体" w:cs="Times New Roman"/>
              </w:rPr>
            </w:pPr>
            <w:r>
              <w:rPr>
                <w:rFonts w:ascii="Times New Roman" w:hAnsi="Times New Roman" w:eastAsia="宋体" w:cs="Times New Roman"/>
              </w:rPr>
              <w:t>2</w:t>
            </w:r>
          </w:p>
        </w:tc>
      </w:tr>
    </w:tbl>
    <w:p>
      <w:pPr>
        <w:jc w:val="center"/>
        <w:rPr>
          <w:rFonts w:ascii="Times New Roman" w:hAnsi="Times New Roman" w:eastAsia="宋体" w:cs="Times New Roman"/>
        </w:rPr>
      </w:pPr>
    </w:p>
    <w:p>
      <w:pPr>
        <w:pStyle w:val="19"/>
        <w:rPr>
          <w:rFonts w:ascii="Times New Roman" w:hAnsi="Times New Roman" w:eastAsia="宋体" w:cs="Times New Roman"/>
        </w:rPr>
      </w:pPr>
      <w:r>
        <w:rPr>
          <w:rFonts w:ascii="Times New Roman" w:hAnsi="Times New Roman" w:eastAsia="宋体" w:cs="Times New Roman"/>
        </w:rPr>
        <w:t>2.4推拿操作法频次分析</w:t>
      </w:r>
    </w:p>
    <w:p>
      <w:pPr>
        <w:ind w:firstLine="420"/>
        <w:jc w:val="left"/>
        <w:rPr>
          <w:rFonts w:ascii="Times New Roman" w:hAnsi="Times New Roman" w:eastAsia="宋体" w:cs="Times New Roman"/>
        </w:rPr>
      </w:pPr>
      <w:r>
        <w:rPr>
          <w:rFonts w:hint="eastAsia" w:ascii="Times New Roman" w:hAnsi="Times New Roman" w:eastAsia="宋体" w:cs="Times New Roman"/>
        </w:rPr>
        <w:t>由表</w:t>
      </w:r>
      <w:r>
        <w:rPr>
          <w:rFonts w:ascii="Times New Roman" w:hAnsi="Times New Roman" w:eastAsia="宋体" w:cs="Times New Roman"/>
        </w:rPr>
        <w:t>6可知，临床使用推拿干预焦虑状态所用的推拿操作法多为全身推拿（17次，23.61%），其次为腹部推拿（15次，20.83%）和头面部推拿（12次，19.44%）。</w:t>
      </w:r>
    </w:p>
    <w:p>
      <w:pPr>
        <w:jc w:val="center"/>
        <w:rPr>
          <w:rFonts w:ascii="Times New Roman" w:hAnsi="Times New Roman" w:eastAsia="宋体" w:cs="Times New Roman"/>
        </w:rPr>
      </w:pPr>
      <w:r>
        <w:rPr>
          <w:rFonts w:hint="eastAsia" w:ascii="Times New Roman" w:hAnsi="Times New Roman" w:eastAsia="宋体" w:cs="Times New Roman"/>
        </w:rPr>
        <w:t>表</w:t>
      </w:r>
      <w:r>
        <w:rPr>
          <w:rFonts w:ascii="Times New Roman" w:hAnsi="Times New Roman" w:eastAsia="宋体" w:cs="Times New Roman"/>
        </w:rPr>
        <w:t xml:space="preserve">6 </w:t>
      </w:r>
      <w:r>
        <w:rPr>
          <w:rFonts w:hint="eastAsia" w:ascii="Times New Roman" w:hAnsi="Times New Roman" w:eastAsia="宋体" w:cs="Times New Roman"/>
        </w:rPr>
        <w:t>推拿推拿操作法的频次及百分比</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2769"/>
        <w:gridCol w:w="2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Borders>
              <w:top w:val="single" w:color="auto" w:sz="4" w:space="0"/>
              <w:bottom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rPr>
              <w:t>推拿操作法</w:t>
            </w:r>
          </w:p>
        </w:tc>
        <w:tc>
          <w:tcPr>
            <w:tcW w:w="2769" w:type="dxa"/>
            <w:tcBorders>
              <w:top w:val="single" w:color="auto" w:sz="4" w:space="0"/>
              <w:bottom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 w:val="22"/>
              </w:rPr>
              <w:t>次数</w:t>
            </w:r>
          </w:p>
        </w:tc>
        <w:tc>
          <w:tcPr>
            <w:tcW w:w="2768" w:type="dxa"/>
            <w:tcBorders>
              <w:top w:val="single" w:color="auto" w:sz="4" w:space="0"/>
              <w:bottom w:val="single" w:color="auto" w:sz="4" w:space="0"/>
            </w:tcBorders>
          </w:tcPr>
          <w:p>
            <w:pPr>
              <w:rPr>
                <w:rFonts w:ascii="Times New Roman" w:hAnsi="Times New Roman" w:eastAsia="宋体" w:cs="Times New Roman"/>
                <w:sz w:val="22"/>
              </w:rPr>
            </w:pPr>
            <w:r>
              <w:rPr>
                <w:rFonts w:hint="eastAsia" w:ascii="Times New Roman" w:hAnsi="Times New Roman" w:eastAsia="宋体" w:cs="Times New Roman"/>
                <w:sz w:val="22"/>
              </w:rPr>
              <w:t>百分比（</w:t>
            </w:r>
            <w:r>
              <w:rPr>
                <w:rFonts w:ascii="Times New Roman" w:hAnsi="Times New Roman" w:eastAsia="宋体" w:cs="Times New Roman"/>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Borders>
              <w:top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 w:val="22"/>
              </w:rPr>
              <w:t>全身推拿</w:t>
            </w:r>
          </w:p>
        </w:tc>
        <w:tc>
          <w:tcPr>
            <w:tcW w:w="2769" w:type="dxa"/>
            <w:tcBorders>
              <w:top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 w:val="22"/>
              </w:rPr>
              <w:t>17</w:t>
            </w:r>
          </w:p>
        </w:tc>
        <w:tc>
          <w:tcPr>
            <w:tcW w:w="2768" w:type="dxa"/>
            <w:tcBorders>
              <w:top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 w:val="22"/>
              </w:rPr>
              <w:t>23.61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vAlign w:val="center"/>
          </w:tcPr>
          <w:p>
            <w:pPr>
              <w:rPr>
                <w:rFonts w:ascii="Times New Roman" w:hAnsi="Times New Roman" w:eastAsia="宋体" w:cs="Times New Roman"/>
              </w:rPr>
            </w:pPr>
            <w:r>
              <w:rPr>
                <w:rFonts w:hint="eastAsia" w:ascii="Times New Roman" w:hAnsi="Times New Roman" w:eastAsia="宋体" w:cs="Times New Roman"/>
                <w:sz w:val="22"/>
              </w:rPr>
              <w:t>腹部推拿</w:t>
            </w:r>
          </w:p>
        </w:tc>
        <w:tc>
          <w:tcPr>
            <w:tcW w:w="2769" w:type="dxa"/>
            <w:vAlign w:val="center"/>
          </w:tcPr>
          <w:p>
            <w:pPr>
              <w:rPr>
                <w:rFonts w:ascii="Times New Roman" w:hAnsi="Times New Roman" w:eastAsia="宋体" w:cs="Times New Roman"/>
              </w:rPr>
            </w:pPr>
            <w:r>
              <w:rPr>
                <w:rFonts w:ascii="Times New Roman" w:hAnsi="Times New Roman" w:eastAsia="宋体" w:cs="Times New Roman"/>
                <w:szCs w:val="21"/>
              </w:rPr>
              <w:t>15</w:t>
            </w:r>
          </w:p>
        </w:tc>
        <w:tc>
          <w:tcPr>
            <w:tcW w:w="2768" w:type="dxa"/>
            <w:vAlign w:val="center"/>
          </w:tcPr>
          <w:p>
            <w:pPr>
              <w:rPr>
                <w:rFonts w:ascii="Times New Roman" w:hAnsi="Times New Roman" w:eastAsia="宋体" w:cs="Times New Roman"/>
                <w:sz w:val="22"/>
              </w:rPr>
            </w:pPr>
            <w:r>
              <w:rPr>
                <w:rFonts w:ascii="Times New Roman" w:hAnsi="Times New Roman" w:eastAsia="宋体" w:cs="Times New Roman"/>
                <w:szCs w:val="21"/>
              </w:rPr>
              <w:t>20.83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vAlign w:val="center"/>
          </w:tcPr>
          <w:p>
            <w:pPr>
              <w:rPr>
                <w:rFonts w:ascii="Times New Roman" w:hAnsi="Times New Roman" w:eastAsia="宋体" w:cs="Times New Roman"/>
              </w:rPr>
            </w:pPr>
            <w:r>
              <w:rPr>
                <w:rFonts w:hint="eastAsia" w:ascii="Times New Roman" w:hAnsi="Times New Roman" w:eastAsia="宋体" w:cs="Times New Roman"/>
                <w:sz w:val="22"/>
              </w:rPr>
              <w:t>头面部推拿</w:t>
            </w:r>
          </w:p>
        </w:tc>
        <w:tc>
          <w:tcPr>
            <w:tcW w:w="2769" w:type="dxa"/>
            <w:vAlign w:val="center"/>
          </w:tcPr>
          <w:p>
            <w:pPr>
              <w:rPr>
                <w:rFonts w:ascii="Times New Roman" w:hAnsi="Times New Roman" w:eastAsia="宋体" w:cs="Times New Roman"/>
              </w:rPr>
            </w:pPr>
            <w:r>
              <w:rPr>
                <w:rFonts w:ascii="Times New Roman" w:hAnsi="Times New Roman" w:eastAsia="宋体" w:cs="Times New Roman"/>
                <w:sz w:val="22"/>
              </w:rPr>
              <w:t>12</w:t>
            </w:r>
          </w:p>
        </w:tc>
        <w:tc>
          <w:tcPr>
            <w:tcW w:w="2768" w:type="dxa"/>
            <w:vAlign w:val="center"/>
          </w:tcPr>
          <w:p>
            <w:pPr>
              <w:rPr>
                <w:rFonts w:ascii="Times New Roman" w:hAnsi="Times New Roman" w:eastAsia="宋体" w:cs="Times New Roman"/>
                <w:sz w:val="22"/>
              </w:rPr>
            </w:pPr>
            <w:r>
              <w:rPr>
                <w:rFonts w:ascii="Times New Roman" w:hAnsi="Times New Roman" w:eastAsia="宋体" w:cs="Times New Roman"/>
                <w:sz w:val="22"/>
              </w:rPr>
              <w:t>19.44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vAlign w:val="center"/>
          </w:tcPr>
          <w:p>
            <w:pPr>
              <w:rPr>
                <w:rFonts w:ascii="Times New Roman" w:hAnsi="Times New Roman" w:eastAsia="宋体" w:cs="Times New Roman"/>
              </w:rPr>
            </w:pPr>
            <w:r>
              <w:rPr>
                <w:rFonts w:hint="eastAsia" w:ascii="Times New Roman" w:hAnsi="Times New Roman" w:eastAsia="宋体" w:cs="Times New Roman"/>
                <w:sz w:val="22"/>
              </w:rPr>
              <w:t>特定穴点按</w:t>
            </w:r>
          </w:p>
        </w:tc>
        <w:tc>
          <w:tcPr>
            <w:tcW w:w="2769" w:type="dxa"/>
            <w:vAlign w:val="center"/>
          </w:tcPr>
          <w:p>
            <w:pPr>
              <w:rPr>
                <w:rFonts w:ascii="Times New Roman" w:hAnsi="Times New Roman" w:eastAsia="宋体" w:cs="Times New Roman"/>
              </w:rPr>
            </w:pPr>
            <w:r>
              <w:rPr>
                <w:rFonts w:ascii="Times New Roman" w:hAnsi="Times New Roman" w:eastAsia="宋体" w:cs="Times New Roman"/>
                <w:sz w:val="22"/>
              </w:rPr>
              <w:t>14</w:t>
            </w:r>
          </w:p>
        </w:tc>
        <w:tc>
          <w:tcPr>
            <w:tcW w:w="2768" w:type="dxa"/>
            <w:vAlign w:val="center"/>
          </w:tcPr>
          <w:p>
            <w:pPr>
              <w:rPr>
                <w:rFonts w:ascii="Times New Roman" w:hAnsi="Times New Roman" w:eastAsia="宋体" w:cs="Times New Roman"/>
                <w:sz w:val="22"/>
              </w:rPr>
            </w:pPr>
            <w:r>
              <w:rPr>
                <w:rFonts w:ascii="Times New Roman" w:hAnsi="Times New Roman" w:eastAsia="宋体" w:cs="Times New Roman"/>
                <w:sz w:val="22"/>
              </w:rPr>
              <w:t>16.67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vAlign w:val="center"/>
          </w:tcPr>
          <w:p>
            <w:pPr>
              <w:rPr>
                <w:rFonts w:ascii="Times New Roman" w:hAnsi="Times New Roman" w:eastAsia="宋体" w:cs="Times New Roman"/>
              </w:rPr>
            </w:pPr>
            <w:r>
              <w:rPr>
                <w:rFonts w:hint="eastAsia" w:ascii="Times New Roman" w:hAnsi="Times New Roman" w:eastAsia="宋体" w:cs="Times New Roman"/>
                <w:sz w:val="22"/>
              </w:rPr>
              <w:t>腰背部</w:t>
            </w:r>
            <w:r>
              <w:rPr>
                <w:rFonts w:ascii="Times New Roman" w:hAnsi="Times New Roman" w:eastAsia="宋体" w:cs="Times New Roman"/>
                <w:sz w:val="22"/>
              </w:rPr>
              <w:t>+头面部推拿</w:t>
            </w:r>
          </w:p>
        </w:tc>
        <w:tc>
          <w:tcPr>
            <w:tcW w:w="2769" w:type="dxa"/>
            <w:vAlign w:val="center"/>
          </w:tcPr>
          <w:p>
            <w:pPr>
              <w:rPr>
                <w:rFonts w:ascii="Times New Roman" w:hAnsi="Times New Roman" w:eastAsia="宋体" w:cs="Times New Roman"/>
              </w:rPr>
            </w:pPr>
            <w:r>
              <w:rPr>
                <w:rFonts w:ascii="Times New Roman" w:hAnsi="Times New Roman" w:eastAsia="宋体" w:cs="Times New Roman"/>
                <w:sz w:val="22"/>
              </w:rPr>
              <w:t>5</w:t>
            </w:r>
          </w:p>
        </w:tc>
        <w:tc>
          <w:tcPr>
            <w:tcW w:w="2768" w:type="dxa"/>
            <w:vAlign w:val="center"/>
          </w:tcPr>
          <w:p>
            <w:pPr>
              <w:rPr>
                <w:rFonts w:ascii="Times New Roman" w:hAnsi="Times New Roman" w:eastAsia="宋体" w:cs="Times New Roman"/>
                <w:sz w:val="22"/>
              </w:rPr>
            </w:pPr>
            <w:r>
              <w:rPr>
                <w:rFonts w:ascii="Times New Roman" w:hAnsi="Times New Roman" w:eastAsia="宋体" w:cs="Times New Roman"/>
                <w:sz w:val="22"/>
              </w:rPr>
              <w:t>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vAlign w:val="center"/>
          </w:tcPr>
          <w:p>
            <w:pPr>
              <w:rPr>
                <w:rFonts w:ascii="Times New Roman" w:hAnsi="Times New Roman" w:eastAsia="宋体" w:cs="Times New Roman"/>
              </w:rPr>
            </w:pPr>
            <w:r>
              <w:rPr>
                <w:rFonts w:hint="eastAsia" w:ascii="Times New Roman" w:hAnsi="Times New Roman" w:eastAsia="宋体" w:cs="Times New Roman"/>
                <w:sz w:val="22"/>
              </w:rPr>
              <w:t>腹部推拿</w:t>
            </w:r>
            <w:r>
              <w:rPr>
                <w:rFonts w:ascii="Times New Roman" w:hAnsi="Times New Roman" w:eastAsia="宋体" w:cs="Times New Roman"/>
                <w:sz w:val="22"/>
              </w:rPr>
              <w:t>+背部推拿</w:t>
            </w:r>
          </w:p>
        </w:tc>
        <w:tc>
          <w:tcPr>
            <w:tcW w:w="2769" w:type="dxa"/>
            <w:vAlign w:val="center"/>
          </w:tcPr>
          <w:p>
            <w:pPr>
              <w:rPr>
                <w:rFonts w:ascii="Times New Roman" w:hAnsi="Times New Roman" w:eastAsia="宋体" w:cs="Times New Roman"/>
              </w:rPr>
            </w:pPr>
            <w:r>
              <w:rPr>
                <w:rFonts w:ascii="Times New Roman" w:hAnsi="Times New Roman" w:eastAsia="宋体" w:cs="Times New Roman"/>
                <w:sz w:val="22"/>
              </w:rPr>
              <w:t>4</w:t>
            </w:r>
          </w:p>
        </w:tc>
        <w:tc>
          <w:tcPr>
            <w:tcW w:w="2768" w:type="dxa"/>
            <w:vAlign w:val="center"/>
          </w:tcPr>
          <w:p>
            <w:pPr>
              <w:rPr>
                <w:rFonts w:ascii="Times New Roman" w:hAnsi="Times New Roman" w:eastAsia="宋体" w:cs="Times New Roman"/>
                <w:sz w:val="22"/>
              </w:rPr>
            </w:pPr>
            <w:r>
              <w:rPr>
                <w:rFonts w:ascii="Times New Roman" w:hAnsi="Times New Roman" w:eastAsia="宋体" w:cs="Times New Roman"/>
                <w:sz w:val="22"/>
              </w:rPr>
              <w:t>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Borders>
              <w:bottom w:val="single" w:color="auto" w:sz="4" w:space="0"/>
            </w:tcBorders>
            <w:vAlign w:val="center"/>
          </w:tcPr>
          <w:p>
            <w:pPr>
              <w:rPr>
                <w:rFonts w:ascii="Times New Roman" w:hAnsi="Times New Roman" w:eastAsia="宋体" w:cs="Times New Roman"/>
              </w:rPr>
            </w:pPr>
            <w:r>
              <w:rPr>
                <w:rFonts w:hint="eastAsia" w:ascii="Times New Roman" w:hAnsi="Times New Roman" w:eastAsia="宋体" w:cs="Times New Roman"/>
                <w:sz w:val="22"/>
              </w:rPr>
              <w:t>背部推拿</w:t>
            </w:r>
          </w:p>
        </w:tc>
        <w:tc>
          <w:tcPr>
            <w:tcW w:w="2769" w:type="dxa"/>
            <w:tcBorders>
              <w:bottom w:val="single" w:color="auto" w:sz="4" w:space="0"/>
            </w:tcBorders>
            <w:vAlign w:val="center"/>
          </w:tcPr>
          <w:p>
            <w:pPr>
              <w:rPr>
                <w:rFonts w:ascii="Times New Roman" w:hAnsi="Times New Roman" w:eastAsia="宋体" w:cs="Times New Roman"/>
              </w:rPr>
            </w:pPr>
            <w:r>
              <w:rPr>
                <w:rFonts w:ascii="Times New Roman" w:hAnsi="Times New Roman" w:eastAsia="宋体" w:cs="Times New Roman"/>
                <w:sz w:val="22"/>
              </w:rPr>
              <w:t>5</w:t>
            </w:r>
          </w:p>
        </w:tc>
        <w:tc>
          <w:tcPr>
            <w:tcW w:w="2768" w:type="dxa"/>
            <w:tcBorders>
              <w:bottom w:val="single" w:color="auto" w:sz="4" w:space="0"/>
            </w:tcBorders>
            <w:vAlign w:val="center"/>
          </w:tcPr>
          <w:p>
            <w:pPr>
              <w:rPr>
                <w:rFonts w:ascii="Times New Roman" w:hAnsi="Times New Roman" w:eastAsia="宋体" w:cs="Times New Roman"/>
                <w:sz w:val="22"/>
              </w:rPr>
            </w:pPr>
            <w:r>
              <w:rPr>
                <w:rFonts w:ascii="Times New Roman" w:hAnsi="Times New Roman" w:eastAsia="宋体" w:cs="Times New Roman"/>
                <w:sz w:val="22"/>
              </w:rPr>
              <w:t>5.56</w:t>
            </w:r>
          </w:p>
        </w:tc>
      </w:tr>
    </w:tbl>
    <w:p>
      <w:pPr>
        <w:rPr>
          <w:rFonts w:ascii="Times New Roman" w:hAnsi="Times New Roman" w:eastAsia="宋体" w:cs="Times New Roman"/>
        </w:rPr>
      </w:pPr>
    </w:p>
    <w:p>
      <w:pPr>
        <w:ind w:firstLine="420" w:firstLineChars="200"/>
        <w:rPr>
          <w:rFonts w:ascii="Times New Roman" w:hAnsi="Times New Roman" w:eastAsia="宋体" w:cs="Times New Roman"/>
        </w:rPr>
      </w:pPr>
      <w:r>
        <w:rPr>
          <w:rFonts w:hint="eastAsia" w:ascii="Times New Roman" w:hAnsi="Times New Roman" w:eastAsia="宋体" w:cs="Times New Roman"/>
        </w:rPr>
        <w:t>2.5</w:t>
      </w:r>
      <w:r>
        <w:rPr>
          <w:rFonts w:ascii="Times New Roman" w:hAnsi="Times New Roman" w:eastAsia="宋体" w:cs="Times New Roman"/>
        </w:rPr>
        <w:t xml:space="preserve"> </w:t>
      </w:r>
      <w:r>
        <w:rPr>
          <w:rFonts w:hint="eastAsia" w:ascii="Times New Roman" w:hAnsi="Times New Roman" w:eastAsia="宋体" w:cs="Times New Roman"/>
        </w:rPr>
        <w:t>高频穴位的聚类分析</w:t>
      </w:r>
    </w:p>
    <w:p>
      <w:pPr>
        <w:ind w:firstLine="420" w:firstLineChars="200"/>
        <w:rPr>
          <w:rFonts w:ascii="Times New Roman" w:hAnsi="Times New Roman" w:eastAsia="宋体" w:cs="Times New Roman"/>
        </w:rPr>
      </w:pPr>
      <w:r>
        <w:rPr>
          <w:rFonts w:hint="eastAsia" w:ascii="Times New Roman" w:hAnsi="Times New Roman" w:eastAsia="宋体" w:cs="Times New Roman"/>
        </w:rPr>
        <w:t>选用</w:t>
      </w:r>
      <w:r>
        <w:rPr>
          <w:rFonts w:ascii="Times New Roman" w:hAnsi="Times New Roman" w:eastAsia="宋体" w:cs="Times New Roman"/>
        </w:rPr>
        <w:t xml:space="preserve">SPSS 24.0软件对使用频率前30 </w:t>
      </w:r>
      <w:r>
        <w:rPr>
          <w:rFonts w:hint="eastAsia" w:ascii="Times New Roman" w:hAnsi="Times New Roman" w:eastAsia="宋体" w:cs="Times New Roman"/>
        </w:rPr>
        <w:t>的穴位进行聚类分析，得冰柱图和树状图，由图</w:t>
      </w:r>
      <w:r>
        <w:rPr>
          <w:rFonts w:ascii="Times New Roman" w:hAnsi="Times New Roman" w:eastAsia="宋体" w:cs="Times New Roman"/>
        </w:rPr>
        <w:t>1可见，若按群集数10来分，可以得出以下11个聚类群，其中有效聚类群7个，分别为：神门-内关-三阴交-足三里-太冲-头部少阳经；胸胁-头部-拿五经-四神聪-胆俞-肾俞-脊柱-督脉；气海-中脘-关元；胃俞-脾俞-心俞-肝俞-开天门；印堂-推坎宫；百会-背部膀胱经。由谱系图（图2）可见，整个高频操作部位被分为两大类，第一类是</w:t>
      </w:r>
      <w:bookmarkStart w:id="1" w:name="_Hlk45792082"/>
      <w:r>
        <w:rPr>
          <w:rFonts w:hint="eastAsia" w:ascii="Times New Roman" w:hAnsi="Times New Roman" w:eastAsia="宋体" w:cs="Times New Roman"/>
        </w:rPr>
        <w:t>背部膀胱经、百会、风池、推坎宫、印堂、太阳、腹部</w:t>
      </w:r>
      <w:bookmarkEnd w:id="1"/>
      <w:r>
        <w:rPr>
          <w:rFonts w:hint="eastAsia" w:ascii="Times New Roman" w:hAnsi="Times New Roman" w:eastAsia="宋体" w:cs="Times New Roman"/>
        </w:rPr>
        <w:t>，为推拿治疗的</w:t>
      </w:r>
      <w:r>
        <w:rPr>
          <w:rFonts w:hint="eastAsia" w:ascii="Times New Roman" w:hAnsi="Times New Roman" w:eastAsia="宋体" w:cs="Times New Roman"/>
          <w:color w:val="0070C0"/>
          <w:rPrChange w:id="62" w:author="郭光昕Gregory上海岳阳医院" w:date="2020-09-16T13:53:25Z">
            <w:rPr>
              <w:rFonts w:hint="eastAsia" w:ascii="Times New Roman" w:hAnsi="Times New Roman" w:eastAsia="宋体" w:cs="Times New Roman"/>
            </w:rPr>
          </w:rPrChange>
        </w:rPr>
        <w:t>重点干预部位</w:t>
      </w:r>
      <w:r>
        <w:rPr>
          <w:rFonts w:hint="eastAsia" w:ascii="Times New Roman" w:hAnsi="Times New Roman" w:eastAsia="宋体" w:cs="Times New Roman"/>
        </w:rPr>
        <w:t>；其余穴位则归入第二大类，为</w:t>
      </w:r>
      <w:r>
        <w:rPr>
          <w:rFonts w:hint="eastAsia" w:ascii="Times New Roman" w:hAnsi="Times New Roman" w:eastAsia="宋体" w:cs="Times New Roman"/>
          <w:color w:val="0070C0"/>
          <w:rPrChange w:id="63" w:author="郭光昕Gregory上海岳阳医院" w:date="2020-09-16T13:53:30Z">
            <w:rPr>
              <w:rFonts w:hint="eastAsia" w:ascii="Times New Roman" w:hAnsi="Times New Roman" w:eastAsia="宋体" w:cs="Times New Roman"/>
            </w:rPr>
          </w:rPrChange>
        </w:rPr>
        <w:t>辩证治疗选穴</w:t>
      </w:r>
      <w:r>
        <w:rPr>
          <w:rFonts w:hint="eastAsia" w:ascii="Times New Roman" w:hAnsi="Times New Roman" w:eastAsia="宋体" w:cs="Times New Roman"/>
        </w:rPr>
        <w:t>。由聚类分析结果得到的核心穴对的基本情况，核心穴对包括脾俞、胃俞、肝俞、心俞；中脘、气海；拿五经，头部；肾俞、胆俞；神门、内关；背部膀胱经、百会；推坎宫、印堂。</w:t>
      </w:r>
    </w:p>
    <w:p/>
    <w:p>
      <w:pPr>
        <w:rPr>
          <w:rFonts w:ascii="Times New Roman" w:hAnsi="Times New Roman" w:eastAsia="宋体" w:cs="Times New Roman"/>
        </w:rPr>
      </w:pPr>
      <w:r>
        <w:rPr>
          <w:rFonts w:ascii="Times New Roman" w:hAnsi="Times New Roman" w:cs="Times New Roman"/>
          <w:kern w:val="0"/>
          <w:sz w:val="24"/>
          <w:szCs w:val="24"/>
        </w:rPr>
        <w:drawing>
          <wp:inline distT="0" distB="0" distL="0" distR="0">
            <wp:extent cx="5274310" cy="4220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220210"/>
                    </a:xfrm>
                    <a:prstGeom prst="rect">
                      <a:avLst/>
                    </a:prstGeom>
                    <a:noFill/>
                    <a:ln>
                      <a:noFill/>
                    </a:ln>
                  </pic:spPr>
                </pic:pic>
              </a:graphicData>
            </a:graphic>
          </wp:inline>
        </w:drawing>
      </w:r>
    </w:p>
    <w:p>
      <w:pPr>
        <w:jc w:val="center"/>
        <w:rPr>
          <w:rFonts w:ascii="Times New Roman" w:hAnsi="Times New Roman" w:eastAsia="宋体" w:cs="Times New Roman"/>
        </w:rPr>
      </w:pPr>
      <w:r>
        <w:rPr>
          <w:rFonts w:hint="eastAsia" w:ascii="Times New Roman" w:hAnsi="Times New Roman" w:eastAsia="宋体" w:cs="Times New Roman"/>
        </w:rPr>
        <w:t>图1</w:t>
      </w:r>
      <w:r>
        <w:rPr>
          <w:rFonts w:ascii="Times New Roman" w:hAnsi="Times New Roman" w:eastAsia="宋体" w:cs="Times New Roman"/>
        </w:rPr>
        <w:t xml:space="preserve"> </w:t>
      </w:r>
      <w:commentRangeStart w:id="2"/>
      <w:r>
        <w:rPr>
          <w:rFonts w:hint="eastAsia" w:ascii="Times New Roman" w:hAnsi="Times New Roman" w:eastAsia="宋体" w:cs="Times New Roman"/>
        </w:rPr>
        <w:t>聚类分析冰柱图</w:t>
      </w:r>
      <w:commentRangeEnd w:id="2"/>
      <w:r>
        <w:commentReference w:id="2"/>
      </w:r>
    </w:p>
    <w:p>
      <w:pPr>
        <w:jc w:val="center"/>
        <w:rPr>
          <w:rFonts w:ascii="Times New Roman" w:hAnsi="Times New Roman" w:eastAsia="宋体" w:cs="Times New Roman"/>
        </w:rPr>
      </w:pPr>
      <w:r>
        <w:rPr>
          <w:rFonts w:ascii="Times New Roman" w:hAnsi="Times New Roman" w:cs="Times New Roman"/>
          <w:kern w:val="0"/>
          <w:sz w:val="24"/>
          <w:szCs w:val="24"/>
        </w:rPr>
        <w:drawing>
          <wp:inline distT="0" distB="0" distL="0" distR="0">
            <wp:extent cx="5274310" cy="61550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155055"/>
                    </a:xfrm>
                    <a:prstGeom prst="rect">
                      <a:avLst/>
                    </a:prstGeom>
                    <a:noFill/>
                    <a:ln>
                      <a:noFill/>
                    </a:ln>
                  </pic:spPr>
                </pic:pic>
              </a:graphicData>
            </a:graphic>
          </wp:inline>
        </w:drawing>
      </w:r>
    </w:p>
    <w:p>
      <w:pPr>
        <w:jc w:val="center"/>
        <w:rPr>
          <w:rFonts w:ascii="Times New Roman" w:hAnsi="Times New Roman" w:eastAsia="宋体" w:cs="Times New Roman"/>
        </w:rPr>
      </w:pPr>
      <w:r>
        <w:rPr>
          <w:rFonts w:hint="eastAsia" w:ascii="Times New Roman" w:hAnsi="Times New Roman" w:eastAsia="宋体" w:cs="Times New Roman"/>
        </w:rPr>
        <w:t>图2</w:t>
      </w:r>
      <w:r>
        <w:rPr>
          <w:rFonts w:ascii="Times New Roman" w:hAnsi="Times New Roman" w:eastAsia="宋体" w:cs="Times New Roman"/>
        </w:rPr>
        <w:t xml:space="preserve"> </w:t>
      </w:r>
      <w:commentRangeStart w:id="3"/>
      <w:r>
        <w:rPr>
          <w:rFonts w:hint="eastAsia" w:ascii="Times New Roman" w:hAnsi="Times New Roman" w:eastAsia="宋体" w:cs="Times New Roman"/>
        </w:rPr>
        <w:t>高频穴位聚类分析谱系图</w:t>
      </w:r>
      <w:commentRangeEnd w:id="3"/>
      <w:r>
        <w:commentReference w:id="3"/>
      </w:r>
    </w:p>
    <w:p>
      <w:pPr>
        <w:pStyle w:val="19"/>
        <w:ind w:firstLine="422"/>
        <w:rPr>
          <w:rFonts w:ascii="Times New Roman" w:hAnsi="Times New Roman" w:eastAsia="宋体" w:cs="Times New Roman"/>
          <w:b/>
          <w:bCs/>
        </w:rPr>
      </w:pPr>
      <w:r>
        <w:rPr>
          <w:rFonts w:ascii="Times New Roman" w:hAnsi="Times New Roman" w:eastAsia="宋体" w:cs="Times New Roman"/>
          <w:b/>
          <w:bCs/>
        </w:rPr>
        <w:t>3.讨论</w:t>
      </w:r>
    </w:p>
    <w:p>
      <w:pPr>
        <w:ind w:firstLine="420"/>
        <w:rPr>
          <w:rFonts w:ascii="Times New Roman" w:hAnsi="Times New Roman" w:eastAsia="宋体" w:cs="Times New Roman"/>
        </w:rPr>
      </w:pPr>
      <w:r>
        <w:rPr>
          <w:rFonts w:hint="eastAsia" w:ascii="Times New Roman" w:hAnsi="Times New Roman" w:eastAsia="宋体" w:cs="Times New Roman"/>
        </w:rPr>
        <w:t>焦虑属于中医情志病范畴，其临床表现类似于郁证、脏躁</w:t>
      </w:r>
      <w:r>
        <w:rPr>
          <w:rFonts w:ascii="Times New Roman" w:hAnsi="Times New Roman" w:eastAsia="宋体" w:cs="Times New Roman"/>
          <w:vertAlign w:val="superscript"/>
        </w:rPr>
        <w:t>[4,5]</w:t>
      </w:r>
      <w:r>
        <w:rPr>
          <w:rFonts w:hint="eastAsia" w:ascii="Times New Roman" w:hAnsi="Times New Roman" w:eastAsia="宋体" w:cs="Times New Roman"/>
        </w:rPr>
        <w:t>。其形成的主要原因是可认为五脏六腑功能失调</w:t>
      </w:r>
      <w:r>
        <w:rPr>
          <w:rFonts w:ascii="Times New Roman" w:hAnsi="Times New Roman" w:eastAsia="宋体" w:cs="Times New Roman"/>
          <w:vertAlign w:val="superscript"/>
        </w:rPr>
        <w:t>[5]</w:t>
      </w:r>
      <w:r>
        <w:rPr>
          <w:rFonts w:hint="eastAsia" w:ascii="Times New Roman" w:hAnsi="Times New Roman" w:eastAsia="宋体" w:cs="Times New Roman"/>
        </w:rPr>
        <w:t>，或是气血津液运化不利</w:t>
      </w:r>
      <w:r>
        <w:rPr>
          <w:rFonts w:ascii="Times New Roman" w:hAnsi="Times New Roman" w:eastAsia="宋体" w:cs="Times New Roman"/>
          <w:szCs w:val="21"/>
          <w:vertAlign w:val="superscript"/>
        </w:rPr>
        <w:t>[6]</w:t>
      </w:r>
      <w:r>
        <w:rPr>
          <w:rFonts w:hint="eastAsia" w:ascii="Times New Roman" w:hAnsi="Times New Roman" w:eastAsia="宋体" w:cs="Times New Roman"/>
        </w:rPr>
        <w:t>，</w:t>
      </w:r>
      <w:r>
        <w:rPr>
          <w:rFonts w:hint="eastAsia" w:ascii="Times New Roman" w:hAnsi="Times New Roman" w:eastAsia="宋体" w:cs="Times New Roman"/>
          <w:szCs w:val="21"/>
        </w:rPr>
        <w:t>或是</w:t>
      </w:r>
      <w:r>
        <w:rPr>
          <w:rFonts w:hint="eastAsia" w:ascii="Times New Roman" w:hAnsi="Times New Roman" w:eastAsia="宋体" w:cs="Times New Roman"/>
        </w:rPr>
        <w:t>情志受损，过度思虑。五脏之中，又以肝、心、肾为主。肝郁化火是焦虑状态发作的病机关键，心肾不交是焦虑症的必然病理转归</w:t>
      </w:r>
      <w:r>
        <w:rPr>
          <w:rFonts w:ascii="Times New Roman" w:hAnsi="Times New Roman" w:eastAsia="宋体" w:cs="Times New Roman"/>
          <w:vertAlign w:val="superscript"/>
        </w:rPr>
        <w:t>[7]</w:t>
      </w:r>
      <w:r>
        <w:rPr>
          <w:rFonts w:hint="eastAsia" w:ascii="Times New Roman" w:hAnsi="Times New Roman" w:eastAsia="宋体" w:cs="Times New Roman"/>
        </w:rPr>
        <w:t>，心神被扰，神窍不充，发为焦虑。</w:t>
      </w:r>
    </w:p>
    <w:p>
      <w:pPr>
        <w:ind w:firstLine="420" w:firstLineChars="200"/>
        <w:rPr>
          <w:rFonts w:ascii="Times New Roman" w:hAnsi="Times New Roman" w:eastAsia="宋体" w:cs="Times New Roman"/>
        </w:rPr>
      </w:pPr>
      <w:r>
        <w:rPr>
          <w:rFonts w:hint="eastAsia" w:ascii="Times New Roman" w:hAnsi="Times New Roman" w:eastAsia="宋体" w:cs="Times New Roman"/>
        </w:rPr>
        <w:t>3.1</w:t>
      </w:r>
      <w:r>
        <w:rPr>
          <w:rFonts w:ascii="Times New Roman" w:hAnsi="Times New Roman" w:eastAsia="宋体" w:cs="Times New Roman"/>
        </w:rPr>
        <w:t xml:space="preserve"> </w:t>
      </w:r>
      <w:r>
        <w:rPr>
          <w:rFonts w:hint="eastAsia" w:ascii="Times New Roman" w:hAnsi="Times New Roman" w:eastAsia="宋体" w:cs="Times New Roman"/>
        </w:rPr>
        <w:t>脑主神明，就近取穴</w:t>
      </w:r>
    </w:p>
    <w:p>
      <w:pPr>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由穴位分布的频数统计可见，高频穴位及操作部位主要集中分布在头面部</w:t>
      </w:r>
      <w:r>
        <w:rPr>
          <w:rFonts w:ascii="Times New Roman" w:hAnsi="Times New Roman" w:eastAsia="宋体" w:cs="Times New Roman"/>
        </w:rPr>
        <w:t>（18个，频次275次，占34.08%）</w:t>
      </w:r>
      <w:r>
        <w:rPr>
          <w:rFonts w:hint="eastAsia" w:ascii="Times New Roman" w:hAnsi="Times New Roman" w:eastAsia="宋体" w:cs="Times New Roman"/>
        </w:rPr>
        <w:t>。头为诸阳之会，脑为精明之府，髓海之所在。推拿额部可调整情感，控制情绪</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8</w:t>
      </w:r>
      <w:r>
        <w:rPr>
          <w:rFonts w:ascii="Times New Roman" w:hAnsi="Times New Roman" w:eastAsia="宋体" w:cs="Times New Roman"/>
          <w:vertAlign w:val="superscript"/>
        </w:rPr>
        <w:t>]</w:t>
      </w:r>
      <w:r>
        <w:rPr>
          <w:rFonts w:hint="eastAsia" w:ascii="Times New Roman" w:hAnsi="Times New Roman" w:eastAsia="宋体" w:cs="Times New Roman"/>
        </w:rPr>
        <w:t>；推拿颞部看疏肝利胆，调畅情志；推拿枕部可镇静安神，帮助睡眠</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9~11</w:t>
      </w:r>
      <w:r>
        <w:rPr>
          <w:rFonts w:ascii="Times New Roman" w:hAnsi="Times New Roman" w:eastAsia="宋体" w:cs="Times New Roman"/>
          <w:vertAlign w:val="superscript"/>
        </w:rPr>
        <w:t>]</w:t>
      </w:r>
      <w:r>
        <w:rPr>
          <w:rFonts w:hint="eastAsia" w:ascii="Times New Roman" w:hAnsi="Times New Roman" w:eastAsia="宋体" w:cs="Times New Roman"/>
        </w:rPr>
        <w:t>。</w:t>
      </w:r>
      <w:r>
        <w:rPr>
          <w:rFonts w:hint="eastAsia" w:ascii="Times New Roman" w:hAnsi="Times New Roman" w:eastAsia="宋体" w:cs="Times New Roman"/>
          <w:szCs w:val="21"/>
        </w:rPr>
        <w:t>《针灸大成》记载：“百会主心烦闷、惊悸健忘、心神恍惚等。”</w:t>
      </w:r>
      <w:r>
        <w:rPr>
          <w:rFonts w:hint="eastAsia" w:ascii="Times New Roman" w:hAnsi="Times New Roman" w:eastAsia="宋体" w:cs="Times New Roman"/>
        </w:rPr>
        <w:t>有醒脑开窍，补益脑髓的作用，是临床抗焦虑的有效穴位</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12</w:t>
      </w:r>
      <w:r>
        <w:rPr>
          <w:rFonts w:ascii="Times New Roman" w:hAnsi="Times New Roman" w:eastAsia="宋体" w:cs="Times New Roman"/>
          <w:vertAlign w:val="superscript"/>
        </w:rPr>
        <w:t>]</w:t>
      </w:r>
      <w:r>
        <w:rPr>
          <w:rFonts w:hint="eastAsia" w:ascii="Times New Roman" w:hAnsi="Times New Roman" w:eastAsia="宋体" w:cs="Times New Roman"/>
        </w:rPr>
        <w:t>。风池属胆经，对于胆气失调、心神不宁相互影响导致的焦虑状态有较好的疗效。《玉龙歌》：“印堂可治惊搐。”为督脉经气流经之所，具有镇静安神的作用</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13</w:t>
      </w:r>
      <w:r>
        <w:rPr>
          <w:rFonts w:ascii="Times New Roman" w:hAnsi="Times New Roman" w:eastAsia="宋体" w:cs="Times New Roman"/>
          <w:vertAlign w:val="superscript"/>
        </w:rPr>
        <w:t>]</w:t>
      </w:r>
      <w:r>
        <w:rPr>
          <w:rFonts w:hint="eastAsia" w:ascii="Times New Roman" w:hAnsi="Times New Roman" w:eastAsia="宋体" w:cs="Times New Roman"/>
        </w:rPr>
        <w:t>。太阳穴为经外奇穴，可疏解头风，具有极好的调节精神的作用。</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14</w:t>
      </w:r>
      <w:r>
        <w:rPr>
          <w:rFonts w:ascii="Times New Roman" w:hAnsi="Times New Roman" w:eastAsia="宋体" w:cs="Times New Roman"/>
          <w:vertAlign w:val="superscript"/>
        </w:rPr>
        <w:t>]</w:t>
      </w:r>
      <w:r>
        <w:rPr>
          <w:rFonts w:hint="eastAsia" w:ascii="Times New Roman" w:hAnsi="Times New Roman" w:eastAsia="宋体" w:cs="Times New Roman"/>
        </w:rPr>
        <w:t>此四穴亦为推拿干预焦虑状态中使用频率最高的四个穴位，为聚类分析中重点干预部位中的头部穴位。开天门和推坎宫来源于小儿推拿，有较好的镇静安神作用。现代医学研究发现</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15]</w:t>
      </w:r>
      <w:r>
        <w:rPr>
          <w:rFonts w:hint="eastAsia" w:ascii="Times New Roman" w:hAnsi="Times New Roman" w:eastAsia="宋体" w:cs="Times New Roman"/>
        </w:rPr>
        <w:t>，开天门作用于特定的经络穴位，可调节神经内激素、递质的调节功能，加强机体的代谢功能。</w:t>
      </w:r>
    </w:p>
    <w:p>
      <w:pPr>
        <w:ind w:firstLine="420" w:firstLineChars="200"/>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.2</w:t>
      </w:r>
      <w:r>
        <w:rPr>
          <w:rFonts w:hint="eastAsia" w:ascii="Times New Roman" w:hAnsi="Times New Roman" w:eastAsia="宋体" w:cs="Times New Roman"/>
        </w:rPr>
        <w:t>背腹双调，阴平阳秘</w:t>
      </w:r>
    </w:p>
    <w:p>
      <w:pPr>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本研究发现，腹部和背部是使用频次最多的两个操作部位，在聚类分析中与头部四穴组成重点干预部位。究其原因，腹部属阴面，背部属阳面；腹部内藏五脏六腑，背部膀胱经上有五脏六腑之俞穴。推拿中，可直接作用于肝区、心区、肾区，疏肝行气、调神解郁，使得肝气畅达，脑神调和</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16</w:t>
      </w:r>
      <w:r>
        <w:rPr>
          <w:rFonts w:ascii="Times New Roman" w:hAnsi="Times New Roman" w:eastAsia="宋体" w:cs="Times New Roman"/>
          <w:vertAlign w:val="superscript"/>
        </w:rPr>
        <w:t>]</w:t>
      </w:r>
      <w:r>
        <w:rPr>
          <w:rFonts w:hint="eastAsia" w:ascii="Times New Roman" w:hAnsi="Times New Roman" w:eastAsia="宋体" w:cs="Times New Roman"/>
        </w:rPr>
        <w:t>。此外，有医者认为元神的居所在腹部</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17~18</w:t>
      </w:r>
      <w:r>
        <w:rPr>
          <w:rFonts w:ascii="Times New Roman" w:hAnsi="Times New Roman" w:eastAsia="宋体" w:cs="Times New Roman"/>
          <w:vertAlign w:val="superscript"/>
        </w:rPr>
        <w:t>]</w:t>
      </w:r>
      <w:r>
        <w:rPr>
          <w:rFonts w:hint="eastAsia" w:ascii="Times New Roman" w:hAnsi="Times New Roman" w:eastAsia="宋体" w:cs="Times New Roman"/>
        </w:rPr>
        <w:t>，运用推、摩、按、揉、运等手法，可激发和引导元神在身体内的分布运行，调神解郁。现代研究发现，腹部推拿可使与焦虑状态相关的较高的</w:t>
      </w:r>
      <w:r>
        <w:rPr>
          <w:rFonts w:ascii="Times New Roman" w:hAnsi="Times New Roman" w:eastAsia="宋体" w:cs="Times New Roman"/>
        </w:rPr>
        <w:t>5-HT水平下降</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19</w:t>
      </w:r>
      <w:r>
        <w:rPr>
          <w:rFonts w:ascii="Times New Roman" w:hAnsi="Times New Roman" w:eastAsia="宋体" w:cs="Times New Roman"/>
          <w:vertAlign w:val="superscript"/>
        </w:rPr>
        <w:t>]</w:t>
      </w:r>
      <w:r>
        <w:rPr>
          <w:rFonts w:hint="eastAsia" w:ascii="Times New Roman" w:hAnsi="Times New Roman" w:eastAsia="宋体" w:cs="Times New Roman"/>
        </w:rPr>
        <w:t>。通过腹部推拿直接促进肠道蠕动，调节肠道菌群</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20</w:t>
      </w:r>
      <w:r>
        <w:rPr>
          <w:rFonts w:ascii="Times New Roman" w:hAnsi="Times New Roman" w:eastAsia="宋体" w:cs="Times New Roman"/>
          <w:vertAlign w:val="superscript"/>
        </w:rPr>
        <w:t>]</w:t>
      </w:r>
      <w:r>
        <w:rPr>
          <w:rFonts w:hint="eastAsia" w:ascii="Times New Roman" w:hAnsi="Times New Roman" w:eastAsia="宋体" w:cs="Times New Roman"/>
        </w:rPr>
        <w:t>，促进肠嗜铬细胞分泌神经递质</w:t>
      </w:r>
      <w:r>
        <w:rPr>
          <w:rFonts w:ascii="Times New Roman" w:hAnsi="Times New Roman" w:eastAsia="宋体" w:cs="Times New Roman"/>
        </w:rPr>
        <w:t>5羟色胺（5-HT），并以旁分泌的方式调节大脑的情绪活动；或是通过迷走神经途径调节大脑皮质GABA受体表达</w:t>
      </w:r>
      <w:r>
        <w:rPr>
          <w:rFonts w:hint="eastAsia" w:ascii="Times New Roman" w:hAnsi="Times New Roman" w:eastAsia="宋体" w:cs="Times New Roman"/>
        </w:rPr>
        <w:t>，从而减轻焦虑症状</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21</w:t>
      </w:r>
      <w:r>
        <w:rPr>
          <w:rFonts w:ascii="Times New Roman" w:hAnsi="Times New Roman" w:eastAsia="宋体" w:cs="Times New Roman"/>
          <w:vertAlign w:val="superscript"/>
        </w:rPr>
        <w:t>]</w:t>
      </w:r>
      <w:r>
        <w:rPr>
          <w:rFonts w:hint="eastAsia" w:ascii="Times New Roman" w:hAnsi="Times New Roman" w:eastAsia="宋体" w:cs="Times New Roman"/>
        </w:rPr>
        <w:t>。膀胱经通过督脉及五脏六腑联系于脑</w:t>
      </w:r>
      <w:r>
        <w:rPr>
          <w:rFonts w:ascii="Times New Roman" w:hAnsi="Times New Roman" w:eastAsia="宋体" w:cs="Times New Roman"/>
          <w:vertAlign w:val="superscript"/>
        </w:rPr>
        <w:t>[22]</w:t>
      </w:r>
      <w:r>
        <w:rPr>
          <w:rFonts w:hint="eastAsia" w:ascii="Times New Roman" w:hAnsi="Times New Roman" w:eastAsia="宋体" w:cs="Times New Roman"/>
        </w:rPr>
        <w:t>在背部膀胱经循行路线，分布有五脏背俞穴，在第二侧线的对应处有五志穴</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23]</w:t>
      </w:r>
      <w:r>
        <w:rPr>
          <w:rFonts w:hint="eastAsia" w:ascii="Times New Roman" w:hAnsi="Times New Roman" w:eastAsia="宋体" w:cs="Times New Roman"/>
        </w:rPr>
        <w:t>，体现了“五脏主五志</w:t>
      </w:r>
      <w:r>
        <w:rPr>
          <w:rFonts w:ascii="Times New Roman" w:hAnsi="Times New Roman" w:eastAsia="宋体" w:cs="Times New Roman"/>
        </w:rPr>
        <w:t>”</w:t>
      </w:r>
      <w:r>
        <w:rPr>
          <w:rFonts w:hint="eastAsia" w:ascii="Times New Roman" w:hAnsi="Times New Roman" w:eastAsia="宋体" w:cs="Times New Roman"/>
        </w:rPr>
        <w:t>的中医思想。现代医学方面也证实了推拿背部膀胱经有助于调节全身气血阴阳，改善焦虑症状。足太阳膀胱经上的背俞穴与交感神经密切相关，可通过神经体液调节影响交感神经末梢释放化学物质从而调节内脏功能，从而改善焦虑导致的躯体症状</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2</w:t>
      </w:r>
      <w:r>
        <w:rPr>
          <w:rFonts w:ascii="Times New Roman" w:hAnsi="Times New Roman" w:eastAsia="宋体" w:cs="Times New Roman"/>
          <w:vertAlign w:val="superscript"/>
        </w:rPr>
        <w:t>4]</w:t>
      </w:r>
      <w:r>
        <w:rPr>
          <w:rFonts w:hint="eastAsia" w:ascii="Times New Roman" w:hAnsi="Times New Roman" w:eastAsia="宋体" w:cs="Times New Roman"/>
        </w:rPr>
        <w:t>。</w:t>
      </w:r>
    </w:p>
    <w:p>
      <w:pPr>
        <w:ind w:firstLine="420" w:firstLineChars="200"/>
        <w:rPr>
          <w:rFonts w:ascii="Times New Roman" w:hAnsi="Times New Roman" w:eastAsia="宋体" w:cs="Times New Roman"/>
        </w:rPr>
      </w:pPr>
      <w:r>
        <w:rPr>
          <w:rFonts w:hint="eastAsia" w:ascii="Times New Roman" w:hAnsi="Times New Roman" w:eastAsia="宋体" w:cs="Times New Roman"/>
        </w:rPr>
        <w:t>3.3重视辩证论治</w:t>
      </w:r>
    </w:p>
    <w:p>
      <w:pPr>
        <w:ind w:firstLine="420"/>
        <w:rPr>
          <w:rFonts w:ascii="Times New Roman" w:hAnsi="Times New Roman" w:eastAsia="宋体" w:cs="Times New Roman"/>
        </w:rPr>
      </w:pPr>
      <w:r>
        <w:rPr>
          <w:rFonts w:hint="eastAsia" w:ascii="Times New Roman" w:hAnsi="Times New Roman" w:eastAsia="宋体" w:cs="Times New Roman"/>
        </w:rPr>
        <w:t>除重点干预部位之外，其他高频穴位与焦虑的辨证分型相关。焦虑可分为肝气郁结、气郁化火、血行郁滞、痰气郁结、心脾两虚、阴虚火旺、心失所养7型。</w:t>
      </w:r>
      <w:r>
        <w:rPr>
          <w:rFonts w:hint="eastAsia" w:ascii="Times New Roman" w:hAnsi="Times New Roman" w:eastAsia="宋体" w:cs="Times New Roman"/>
          <w:vertAlign w:val="superscript"/>
        </w:rPr>
        <w:t>[25</w:t>
      </w:r>
      <w:r>
        <w:rPr>
          <w:rFonts w:ascii="Times New Roman" w:hAnsi="Times New Roman" w:eastAsia="宋体" w:cs="Times New Roman"/>
          <w:vertAlign w:val="superscript"/>
        </w:rPr>
        <w:t>]</w:t>
      </w:r>
      <w:r>
        <w:rPr>
          <w:rFonts w:hint="eastAsia" w:ascii="Times New Roman" w:hAnsi="Times New Roman" w:eastAsia="宋体" w:cs="Times New Roman"/>
        </w:rPr>
        <w:t>在临床实际操作中，可简化为虚证和实证，虚证以心、脾、肾为主，实证以肝为主</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26]</w:t>
      </w:r>
      <w:r>
        <w:rPr>
          <w:rFonts w:hint="eastAsia" w:ascii="Times New Roman" w:hAnsi="Times New Roman" w:eastAsia="宋体" w:cs="Times New Roman"/>
        </w:rPr>
        <w:t>。对于实证焦虑，不少学者围绕“肝-气机失常-焦虑”来阐释，故临床治疗也以疏肝调气为主。风池、肝俞、胆俞均为推拿肝俞焦虑中的高频穴位，为实证焦虑可选用的推拿部位。</w:t>
      </w:r>
    </w:p>
    <w:p>
      <w:pPr>
        <w:ind w:firstLine="420" w:firstLineChars="200"/>
        <w:rPr>
          <w:rFonts w:ascii="Times New Roman" w:hAnsi="Times New Roman" w:eastAsia="宋体" w:cs="Times New Roman"/>
          <w:vertAlign w:val="superscript"/>
        </w:rPr>
      </w:pPr>
      <w:r>
        <w:rPr>
          <w:rFonts w:hint="eastAsia" w:ascii="Times New Roman" w:hAnsi="Times New Roman" w:eastAsia="宋体" w:cs="Times New Roman"/>
        </w:rPr>
        <w:t>虚证焦虑较为复杂，忧思过度，可致心脾两虚，心肝阴血亏虚，魂无以藏，魂无以附</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27]</w:t>
      </w:r>
      <w:r>
        <w:rPr>
          <w:rFonts w:hint="eastAsia" w:ascii="Times New Roman" w:hAnsi="Times New Roman" w:eastAsia="宋体" w:cs="Times New Roman"/>
        </w:rPr>
        <w:t>；脾胃虚弱，又兼忧虑损伤，运化不力，则内生痰湿积滞</w:t>
      </w:r>
      <w:r>
        <w:rPr>
          <w:rFonts w:ascii="Times New Roman" w:hAnsi="Times New Roman" w:eastAsia="宋体" w:cs="Times New Roman"/>
        </w:rPr>
        <w:t xml:space="preserve">, </w:t>
      </w:r>
      <w:r>
        <w:rPr>
          <w:rFonts w:hint="eastAsia" w:ascii="Times New Roman" w:hAnsi="Times New Roman" w:eastAsia="宋体" w:cs="Times New Roman"/>
        </w:rPr>
        <w:t>虚、郁、积滞互为因果致病</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28]</w:t>
      </w:r>
      <w:r>
        <w:rPr>
          <w:rFonts w:hint="eastAsia" w:ascii="Times New Roman" w:hAnsi="Times New Roman" w:eastAsia="宋体" w:cs="Times New Roman"/>
        </w:rPr>
        <w:t>。包祖晓等</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29</w:t>
      </w:r>
      <w:r>
        <w:rPr>
          <w:rFonts w:ascii="Times New Roman" w:hAnsi="Times New Roman" w:eastAsia="宋体" w:cs="Times New Roman"/>
          <w:vertAlign w:val="superscript"/>
        </w:rPr>
        <w:t>]</w:t>
      </w:r>
      <w:r>
        <w:rPr>
          <w:rFonts w:hint="eastAsia" w:ascii="Times New Roman" w:hAnsi="Times New Roman" w:eastAsia="宋体" w:cs="Times New Roman"/>
        </w:rPr>
        <w:t>在探讨焦虑症的中医证治时提出“肾—肝—心轴”，认为肝郁化火必然会上助心火、下耗肾水，心肾不交、神明失养，引发情志障碍。故在临床诊治中，更要注重辩证论治，找到主要病变脏腑。对于脾虚焦虑，可着重使用腹部推拿，加用中脘与气海。腹部推拿在临床最为常见的作用是调节脾胃功能，将水谷之“精者”上输于心，充养心神</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3</w:t>
      </w:r>
      <w:r>
        <w:rPr>
          <w:rFonts w:ascii="Times New Roman" w:hAnsi="Times New Roman" w:eastAsia="宋体" w:cs="Times New Roman"/>
          <w:vertAlign w:val="superscript"/>
        </w:rPr>
        <w:t>0]</w:t>
      </w:r>
      <w:r>
        <w:rPr>
          <w:rFonts w:hint="eastAsia" w:ascii="Times New Roman" w:hAnsi="Times New Roman" w:eastAsia="宋体" w:cs="Times New Roman"/>
        </w:rPr>
        <w:t>。《针灸甲乙经》：“伤忧思气积，中脘主之。”对于心脾两虚者，可加用内关、神门。内关为手厥阴心包经之络穴，“代心行事、受邪”，有宽胸理气、宁心安神之效</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31</w:t>
      </w:r>
      <w:r>
        <w:rPr>
          <w:rFonts w:ascii="Times New Roman" w:hAnsi="Times New Roman" w:eastAsia="宋体" w:cs="Times New Roman"/>
          <w:vertAlign w:val="superscript"/>
        </w:rPr>
        <w:t>]</w:t>
      </w:r>
      <w:r>
        <w:rPr>
          <w:rFonts w:hint="eastAsia" w:ascii="Times New Roman" w:hAnsi="Times New Roman" w:eastAsia="宋体" w:cs="Times New Roman"/>
        </w:rPr>
        <w:t>。五脏六腑之疾，久病及肾，故对于焦虑日久的患者可加用肾俞、三阴交。</w:t>
      </w:r>
    </w:p>
    <w:p>
      <w:pPr>
        <w:rPr>
          <w:rFonts w:ascii="Times New Roman" w:hAnsi="Times New Roman" w:eastAsia="宋体" w:cs="Times New Roman"/>
        </w:rPr>
      </w:pPr>
    </w:p>
    <w:p>
      <w:pPr>
        <w:rPr>
          <w:rFonts w:ascii="Times New Roman" w:hAnsi="Times New Roman" w:eastAsia="宋体" w:cs="Times New Roman"/>
        </w:rPr>
      </w:pPr>
    </w:p>
    <w:p>
      <w:pPr>
        <w:pStyle w:val="19"/>
        <w:ind w:firstLine="422"/>
        <w:rPr>
          <w:rFonts w:ascii="Times New Roman" w:hAnsi="Times New Roman" w:eastAsia="宋体" w:cs="Times New Roman"/>
          <w:b/>
          <w:bCs/>
        </w:rPr>
      </w:pPr>
      <w:r>
        <w:rPr>
          <w:rFonts w:ascii="Times New Roman" w:hAnsi="Times New Roman" w:eastAsia="宋体" w:cs="Times New Roman"/>
          <w:b/>
          <w:bCs/>
        </w:rPr>
        <w:t>4.总结</w:t>
      </w:r>
    </w:p>
    <w:p>
      <w:pPr>
        <w:ind w:firstLine="420" w:firstLineChars="200"/>
        <w:rPr>
          <w:rFonts w:ascii="Times New Roman" w:hAnsi="Times New Roman" w:eastAsia="宋体" w:cs="Times New Roman"/>
        </w:rPr>
      </w:pPr>
      <w:r>
        <w:rPr>
          <w:rFonts w:hint="eastAsia" w:ascii="Times New Roman" w:hAnsi="Times New Roman" w:eastAsia="宋体" w:cs="Times New Roman"/>
          <w:color w:val="0070C0"/>
          <w:rPrChange w:id="64" w:author="郭光昕Gregory上海岳阳医院" w:date="2020-09-16T13:56:24Z">
            <w:rPr>
              <w:rFonts w:hint="eastAsia" w:ascii="Times New Roman" w:hAnsi="Times New Roman" w:eastAsia="宋体" w:cs="Times New Roman"/>
            </w:rPr>
          </w:rPrChange>
        </w:rPr>
        <w:t>推拿干预焦虑障碍的的优势不仅在于无损操作的安全性和高接受度，更可进行身心双调，减轻社交压力，缓解焦虑情绪，实现生理和心理的双重调节</w:t>
      </w:r>
      <w:r>
        <w:rPr>
          <w:rFonts w:ascii="Times New Roman" w:hAnsi="Times New Roman" w:eastAsia="宋体" w:cs="Times New Roman"/>
          <w:vertAlign w:val="superscript"/>
        </w:rPr>
        <w:t>[</w:t>
      </w:r>
      <w:r>
        <w:rPr>
          <w:rFonts w:hint="eastAsia" w:ascii="Times New Roman" w:hAnsi="Times New Roman" w:eastAsia="宋体" w:cs="Times New Roman"/>
          <w:vertAlign w:val="superscript"/>
        </w:rPr>
        <w:t>32</w:t>
      </w:r>
      <w:r>
        <w:rPr>
          <w:rFonts w:ascii="Times New Roman" w:hAnsi="Times New Roman" w:eastAsia="宋体" w:cs="Times New Roman"/>
          <w:vertAlign w:val="superscript"/>
        </w:rPr>
        <w:t>]</w:t>
      </w:r>
      <w:r>
        <w:rPr>
          <w:rFonts w:hint="eastAsia" w:ascii="Times New Roman" w:hAnsi="Times New Roman" w:eastAsia="宋体" w:cs="Times New Roman"/>
        </w:rPr>
        <w:t>。本研究显示，推拿干预焦虑的常用部位为背部膀胱经、腹部，配以就近取穴之百会、风池、推坎宫、印堂、太阳。对于不同患者要因人制宜，辨清虚实。实证焦虑以风池、肝俞、胆俞为主，虚证焦虑更需辨明脏腑，心者加用内关、神门；脾者加用中脘、气海；肾者加用肾俞、三阴交。</w:t>
      </w:r>
    </w:p>
    <w:p>
      <w:pPr>
        <w:ind w:firstLine="420"/>
        <w:rPr>
          <w:rFonts w:ascii="Times New Roman" w:hAnsi="Times New Roman" w:eastAsia="宋体" w:cs="Times New Roman"/>
          <w:strike/>
        </w:rPr>
      </w:pPr>
      <w:r>
        <w:rPr>
          <w:rFonts w:hint="eastAsia" w:ascii="Times New Roman" w:hAnsi="Times New Roman" w:eastAsia="宋体" w:cs="Times New Roman"/>
        </w:rPr>
        <w:t>本文基于近</w:t>
      </w:r>
      <w:r>
        <w:rPr>
          <w:rFonts w:ascii="Times New Roman" w:hAnsi="Times New Roman" w:eastAsia="宋体" w:cs="Times New Roman"/>
        </w:rPr>
        <w:t>10年推拿干预焦虑状态的文献研究，基本明确了临床对焦虑状态的</w:t>
      </w:r>
      <w:r>
        <w:rPr>
          <w:rFonts w:ascii="Times New Roman" w:hAnsi="Times New Roman" w:eastAsia="宋体" w:cs="Times New Roman"/>
          <w:color w:val="0070C0"/>
          <w:rPrChange w:id="65" w:author="郭光昕Gregory上海岳阳医院" w:date="2020-09-16T13:56:37Z">
            <w:rPr>
              <w:rFonts w:ascii="Times New Roman" w:hAnsi="Times New Roman" w:eastAsia="宋体" w:cs="Times New Roman"/>
            </w:rPr>
          </w:rPrChange>
        </w:rPr>
        <w:t>中医认识和</w:t>
      </w:r>
      <w:r>
        <w:rPr>
          <w:rFonts w:ascii="Times New Roman" w:hAnsi="Times New Roman" w:eastAsia="宋体" w:cs="Times New Roman"/>
        </w:rPr>
        <w:t>治疗方法，对后续进一步探索焦虑状态在体表的反应点和治疗点打下基础。但是目前对焦虑的</w:t>
      </w:r>
      <w:r>
        <w:rPr>
          <w:rFonts w:ascii="Times New Roman" w:hAnsi="Times New Roman" w:eastAsia="宋体" w:cs="Times New Roman"/>
          <w:color w:val="0070C0"/>
          <w:rPrChange w:id="66" w:author="郭光昕Gregory上海岳阳医院" w:date="2020-09-16T13:56:48Z">
            <w:rPr>
              <w:rFonts w:ascii="Times New Roman" w:hAnsi="Times New Roman" w:eastAsia="宋体" w:cs="Times New Roman"/>
            </w:rPr>
          </w:rPrChange>
        </w:rPr>
        <w:t>病位、病因、病机</w:t>
      </w:r>
      <w:r>
        <w:rPr>
          <w:rFonts w:ascii="Times New Roman" w:hAnsi="Times New Roman" w:eastAsia="宋体" w:cs="Times New Roman"/>
        </w:rPr>
        <w:t>的认识尚不统一，缺乏共识，在其指导下的推拿干预手法也较为分散，有待进一步研究与探索。</w:t>
      </w:r>
    </w:p>
    <w:p>
      <w:pPr>
        <w:ind w:firstLine="420"/>
        <w:rPr>
          <w:rFonts w:ascii="Times New Roman" w:hAnsi="Times New Roman" w:eastAsia="宋体" w:cs="Times New Roman"/>
        </w:rPr>
      </w:pPr>
      <w:r>
        <w:rPr>
          <w:rFonts w:ascii="Times New Roman" w:hAnsi="Times New Roman" w:eastAsia="宋体" w:cs="Times New Roman"/>
        </w:rPr>
        <w:br w:type="textWrapping"/>
      </w:r>
      <w:r>
        <w:rPr>
          <w:rFonts w:hint="eastAsia" w:ascii="Times New Roman" w:hAnsi="Times New Roman" w:eastAsia="宋体" w:cs="Times New Roman"/>
        </w:rPr>
        <w:t>————————————————</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t>[1]基</w:t>
      </w:r>
      <w:commentRangeStart w:id="4"/>
      <w:r>
        <w:rPr>
          <w:rFonts w:ascii="Times New Roman" w:hAnsi="Times New Roman" w:eastAsia="宋体" w:cs="Times New Roman"/>
        </w:rPr>
        <w:t>于个体化的广泛性</w:t>
      </w:r>
      <w:commentRangeEnd w:id="4"/>
      <w:r>
        <w:commentReference w:id="4"/>
      </w:r>
      <w:r>
        <w:rPr>
          <w:rFonts w:ascii="Times New Roman" w:hAnsi="Times New Roman" w:eastAsia="宋体" w:cs="Times New Roman"/>
        </w:rPr>
        <w:t>焦虑障碍中医临床实践指南[J].世界睡眠医学杂志,2016,3(02):80-94.</w:t>
      </w:r>
    </w:p>
    <w:p>
      <w:pPr>
        <w:rPr>
          <w:rFonts w:ascii="Times New Roman" w:hAnsi="Times New Roman" w:eastAsia="宋体" w:cs="Times New Roman"/>
        </w:rPr>
      </w:pPr>
      <w:r>
        <w:rPr>
          <w:rFonts w:ascii="Times New Roman" w:hAnsi="Times New Roman" w:eastAsia="宋体" w:cs="Times New Roman"/>
        </w:rPr>
        <w:t>[2]郝伟,于欣.精神病学(第7版)[M].北京.人民卫生出版社,2013:132.</w:t>
      </w:r>
    </w:p>
    <w:p>
      <w:pPr>
        <w:rPr>
          <w:rFonts w:ascii="Times New Roman" w:hAnsi="Times New Roman" w:eastAsia="宋体" w:cs="Times New Roman"/>
        </w:rPr>
      </w:pPr>
      <w:r>
        <w:rPr>
          <w:rFonts w:ascii="Times New Roman" w:hAnsi="Times New Roman" w:eastAsia="宋体" w:cs="Times New Roman"/>
        </w:rPr>
        <w:t>[3]舒梦婷,沈莉.广泛性焦虑障碍中医临床研究进展[J].湖南中医杂志,2019,35(03):164-166</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]李欣,王立伟,李敬伟,纪晓丹,王莹,赵婧玮,杨蒋伟,赵文芳,蒋健.基于抑郁、焦虑、躯体形式障碍的郁证特质研究[J].北京中医药大学学报,2019,42(03):226-234.</w:t>
      </w:r>
    </w:p>
    <w:p>
      <w:pPr>
        <w:rPr>
          <w:rFonts w:ascii="Times New Roman" w:hAnsi="Times New Roman" w:eastAsia="宋体" w:cs="Times New Roman"/>
        </w:rPr>
      </w:pPr>
      <w:r>
        <w:rPr>
          <w:rFonts w:ascii="Times New Roman" w:hAnsi="Times New Roman" w:eastAsia="宋体" w:cs="Times New Roman"/>
        </w:rPr>
        <w:t>[5]孙雅伦,杨秋莉,杜渐,王昊,王子旭,曹明月,刘书敏.广泛性焦虑症与常见中医情志疾病的比较分析[J].中国中医基础医学杂志,2019,25(11):1530-1531+1610.</w:t>
      </w:r>
    </w:p>
    <w:p>
      <w:pPr>
        <w:rPr>
          <w:rFonts w:ascii="Times New Roman" w:hAnsi="Times New Roman" w:eastAsia="宋体" w:cs="Times New Roman"/>
        </w:rPr>
      </w:pPr>
      <w:r>
        <w:rPr>
          <w:rFonts w:ascii="Times New Roman" w:hAnsi="Times New Roman" w:eastAsia="宋体" w:cs="Times New Roman"/>
        </w:rPr>
        <w:t xml:space="preserve">[6]郭蓉娟,王颖辉,韩刚,黄育玲,陈志刚,裴清华,孟繁兴,林参,马丽珍,王乐,曲淼.广泛性焦虑症的中医症状调研[J].北京中医药大学学报(中医临床0版),2006(05):1-7. </w:t>
      </w:r>
    </w:p>
    <w:p>
      <w:pPr>
        <w:rPr>
          <w:rFonts w:ascii="Times New Roman" w:hAnsi="Times New Roman" w:eastAsia="宋体" w:cs="Times New Roman"/>
        </w:rPr>
      </w:pPr>
      <w:r>
        <w:rPr>
          <w:rFonts w:ascii="Times New Roman" w:hAnsi="Times New Roman" w:eastAsia="宋体" w:cs="Times New Roman"/>
        </w:rPr>
        <w:t>[7]包祖晓,唐启盛.焦虑症中医证治探讨[J].吉林中医药,2008(03):169-170.</w:t>
      </w:r>
    </w:p>
    <w:p>
      <w:pPr>
        <w:rPr>
          <w:rFonts w:ascii="Times New Roman" w:hAnsi="Times New Roman" w:eastAsia="宋体" w:cs="Times New Roman"/>
        </w:rPr>
      </w:pPr>
      <w:r>
        <w:rPr>
          <w:rFonts w:ascii="Times New Roman" w:hAnsi="Times New Roman" w:eastAsia="宋体" w:cs="Times New Roman"/>
        </w:rPr>
        <w:t>[8]周伯灏.调神针法结合帕罗西汀治疗广泛性焦虑症的临床观察[D].广州中医药大学,2015.</w:t>
      </w:r>
    </w:p>
    <w:p>
      <w:pPr>
        <w:rPr>
          <w:rFonts w:ascii="Times New Roman" w:hAnsi="Times New Roman" w:eastAsia="宋体" w:cs="Times New Roman"/>
        </w:rPr>
      </w:pPr>
      <w:r>
        <w:rPr>
          <w:rFonts w:ascii="Times New Roman" w:hAnsi="Times New Roman" w:eastAsia="宋体" w:cs="Times New Roman"/>
        </w:rPr>
        <w:t>[9]李建珍.手术室五行音乐结合穴位按摩对腹腔镜次全子宫切除患者术前焦虑的影响[J]全科护理,2017,1(15):425-426.</w:t>
      </w:r>
    </w:p>
    <w:p>
      <w:pPr>
        <w:rPr>
          <w:rFonts w:ascii="Times New Roman" w:hAnsi="Times New Roman" w:eastAsia="宋体" w:cs="Times New Roman"/>
        </w:rPr>
      </w:pPr>
      <w:r>
        <w:rPr>
          <w:rFonts w:ascii="Times New Roman" w:hAnsi="Times New Roman" w:eastAsia="宋体" w:cs="Times New Roman"/>
        </w:rPr>
        <w:t>[10]黄灏梓,吴翠杏,彭锦莲.情志护理配合开天门按摩对高血压患者康复的影响[J].中国医药指南,,2015,13(18):210-211</w:t>
      </w:r>
    </w:p>
    <w:p>
      <w:pPr>
        <w:rPr>
          <w:rFonts w:ascii="Times New Roman" w:hAnsi="Times New Roman" w:eastAsia="宋体" w:cs="Times New Roman"/>
        </w:rPr>
      </w:pPr>
      <w:r>
        <w:rPr>
          <w:rFonts w:ascii="Times New Roman" w:hAnsi="Times New Roman" w:eastAsia="宋体" w:cs="Times New Roman"/>
        </w:rPr>
        <w:t>[11]黄小红.护理干预对手术患者术前焦虑的影响[J].实用医学杂志,2007,23(14):2280-2281.</w:t>
      </w:r>
    </w:p>
    <w:p>
      <w:pPr>
        <w:rPr>
          <w:rFonts w:ascii="Times New Roman" w:hAnsi="Times New Roman" w:eastAsia="宋体" w:cs="Times New Roman"/>
        </w:rPr>
      </w:pPr>
      <w:r>
        <w:rPr>
          <w:rFonts w:ascii="Times New Roman" w:hAnsi="Times New Roman" w:eastAsia="宋体" w:cs="Times New Roman"/>
        </w:rPr>
        <w:t>[12]朱兆洪,丁柱.焦虑症的针灸临床治疗及选穴特点探讨[J].中国针灸,2008,28(7):545-548.</w:t>
      </w:r>
    </w:p>
    <w:p>
      <w:pPr>
        <w:rPr>
          <w:rFonts w:ascii="Times New Roman" w:hAnsi="Times New Roman" w:eastAsia="宋体" w:cs="Times New Roman"/>
        </w:rPr>
      </w:pPr>
      <w:r>
        <w:rPr>
          <w:rFonts w:ascii="Times New Roman" w:hAnsi="Times New Roman" w:eastAsia="宋体" w:cs="Times New Roman"/>
        </w:rPr>
        <w:t>[13]曹铁军,黄芳,李霞,等.从奇经论治抑郁症的临床观察[J].中华中医药学刊,2007,25(7):1401-1402.</w:t>
      </w:r>
    </w:p>
    <w:p>
      <w:pPr>
        <w:rPr>
          <w:rFonts w:ascii="Times New Roman" w:hAnsi="Times New Roman" w:eastAsia="宋体" w:cs="Times New Roman"/>
        </w:rPr>
      </w:pPr>
      <w:r>
        <w:rPr>
          <w:rFonts w:ascii="Times New Roman" w:hAnsi="Times New Roman" w:eastAsia="宋体" w:cs="Times New Roman"/>
        </w:rPr>
        <w:t>[14]侯中伟,杨轶,刘媛,黄玉海,李青伟,刘津源,秦闻檑,谷晓红,谷世喆.“砭贴”大椎太阳穴对56名大学生焦虑抑郁状态的调控效应研究[J].中华中医药杂志,2015,30(03):702-704.</w:t>
      </w:r>
    </w:p>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15]</w:t>
      </w:r>
      <w:r>
        <w:rPr>
          <w:rFonts w:hint="eastAsia" w:ascii="Times New Roman" w:hAnsi="Times New Roman" w:eastAsia="宋体" w:cs="Times New Roman"/>
        </w:rPr>
        <w:t>张月娟，郑萍，李木清．</w:t>
      </w:r>
      <w:r>
        <w:rPr>
          <w:rFonts w:ascii="Times New Roman" w:hAnsi="Times New Roman" w:eastAsia="宋体" w:cs="Times New Roman"/>
        </w:rPr>
        <w:t xml:space="preserve"> 实用专科护士丛书 － 中医护理分</w:t>
      </w:r>
      <w:r>
        <w:rPr>
          <w:rFonts w:hint="eastAsia" w:ascii="Times New Roman" w:hAnsi="Times New Roman" w:eastAsia="宋体" w:cs="Times New Roman"/>
        </w:rPr>
        <w:t>册［</w:t>
      </w:r>
      <w:r>
        <w:rPr>
          <w:rFonts w:ascii="Times New Roman" w:hAnsi="Times New Roman" w:eastAsia="宋体" w:cs="Times New Roman"/>
        </w:rPr>
        <w:t>M］． 长沙: 湖南科技出版社，2012: 75．</w:t>
      </w:r>
    </w:p>
    <w:p>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6</w:t>
      </w:r>
      <w:r>
        <w:rPr>
          <w:rFonts w:ascii="Times New Roman" w:hAnsi="Times New Roman" w:eastAsia="宋体" w:cs="Times New Roman"/>
        </w:rPr>
        <w:t>]许欣跃,孙庆,张玮.孙庆运用“疏肝行气,调神解郁”腹部推拿法治疗广泛性焦虑症的经验[J].辽宁中医杂志,2015,42(07):1200-1202.</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17</w:t>
      </w:r>
      <w:r>
        <w:rPr>
          <w:rFonts w:ascii="Times New Roman" w:hAnsi="Times New Roman" w:eastAsia="宋体" w:cs="Times New Roman"/>
        </w:rPr>
        <w:t>]张灵虎.调神腹部推拿治疗抑郁症的临床疗效观察[D].河北中医学院,2019.</w:t>
      </w:r>
    </w:p>
    <w:p>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8</w:t>
      </w:r>
      <w:r>
        <w:rPr>
          <w:rFonts w:ascii="Times New Roman" w:hAnsi="Times New Roman" w:eastAsia="宋体" w:cs="Times New Roman"/>
        </w:rPr>
        <w:t>]苏永泉.婴幼儿太极按摩[M].太原:山西出版集团山西科学技术出版社,2008:36-37.</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19</w:t>
      </w:r>
      <w:r>
        <w:rPr>
          <w:rFonts w:ascii="Times New Roman" w:hAnsi="Times New Roman" w:eastAsia="宋体" w:cs="Times New Roman"/>
        </w:rPr>
        <w:t>]房纬,王金贵,孙庆,肖振霞.腹部推拿为主治疗广泛性焦虑症患者40例临床观察[J].中医杂志,2013,54(02):130-133.</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20</w:t>
      </w:r>
      <w:r>
        <w:rPr>
          <w:rFonts w:ascii="Times New Roman" w:hAnsi="Times New Roman" w:eastAsia="宋体" w:cs="Times New Roman"/>
        </w:rPr>
        <w:t>]李华南,马永利,张玮,刘斯文,骆雄飞,董桦,王金贵.基于脑肠轴理论探讨腹部推拿干预中枢神经系统疾病的作用机制[J].辽宁中医杂志,2019,46(11):2321-2324.</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21</w:t>
      </w:r>
      <w:r>
        <w:rPr>
          <w:rFonts w:ascii="Times New Roman" w:hAnsi="Times New Roman" w:eastAsia="宋体" w:cs="Times New Roman"/>
        </w:rPr>
        <w:t>]蒙丹丽,郭先文,梁列新.肠道菌群与焦虑症、抑郁症关系的研究进展[J].临床消化病杂志,2018,30(02):127-130.</w:t>
      </w:r>
    </w:p>
    <w:p>
      <w:pPr>
        <w:rPr>
          <w:rFonts w:ascii="Times New Roman" w:hAnsi="Times New Roman" w:eastAsia="宋体" w:cs="Times New Roman"/>
        </w:rPr>
      </w:pPr>
      <w:r>
        <w:rPr>
          <w:rFonts w:ascii="Times New Roman" w:hAnsi="Times New Roman" w:eastAsia="宋体" w:cs="Times New Roman"/>
        </w:rPr>
        <w:t>[22]寇勋,金如玉,李永峰.从膀胱经“入络脑”探讨中医脑病的治疗[J].中医学报,2020,35(02):263-265.</w:t>
      </w:r>
    </w:p>
    <w:p>
      <w:pPr>
        <w:rPr>
          <w:rFonts w:ascii="Times New Roman" w:hAnsi="Times New Roman" w:eastAsia="宋体" w:cs="Times New Roman"/>
        </w:rPr>
      </w:pPr>
      <w:r>
        <w:rPr>
          <w:rFonts w:ascii="Times New Roman" w:hAnsi="Times New Roman" w:eastAsia="宋体" w:cs="Times New Roman"/>
        </w:rPr>
        <w:t>[23]李博超.浅谈针刺五脏俞配合“五志穴”治疗郁证[J].河南中医,2014,34(05):943-944.</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4]赵京生.脏腑背俞穴与十二经脉关系再识[J].中国针灸,2015,35(8):795-799.</w:t>
      </w:r>
    </w:p>
    <w:p>
      <w:pPr>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25]</w:t>
      </w:r>
      <w:r>
        <w:rPr>
          <w:rFonts w:hint="eastAsia" w:ascii="Times New Roman" w:hAnsi="Times New Roman" w:eastAsia="宋体" w:cs="Times New Roman"/>
        </w:rPr>
        <w:t>李峰,彭强，广泛性焦虑的中医辩证治疗,</w:t>
      </w:r>
      <w:r>
        <w:rPr>
          <w:rFonts w:ascii="Times New Roman" w:hAnsi="Times New Roman" w:eastAsia="宋体" w:cs="Times New Roman"/>
        </w:rPr>
        <w:t>[J].</w:t>
      </w:r>
      <w:r>
        <w:rPr>
          <w:rFonts w:hint="eastAsia" w:ascii="Times New Roman" w:hAnsi="Times New Roman" w:eastAsia="宋体" w:cs="Times New Roman"/>
        </w:rPr>
        <w:t>中国医疗前沿,</w:t>
      </w:r>
      <w:r>
        <w:rPr>
          <w:rFonts w:ascii="Times New Roman" w:hAnsi="Times New Roman" w:eastAsia="宋体" w:cs="Times New Roman"/>
        </w:rPr>
        <w:t>2007,23(02):53</w:t>
      </w:r>
    </w:p>
    <w:p>
      <w:pPr>
        <w:rPr>
          <w:rFonts w:ascii="Times New Roman" w:hAnsi="Times New Roman" w:eastAsia="宋体" w:cs="Times New Roman"/>
        </w:rPr>
      </w:pPr>
      <w:r>
        <w:rPr>
          <w:rFonts w:ascii="Times New Roman" w:hAnsi="Times New Roman" w:eastAsia="宋体" w:cs="Times New Roman"/>
        </w:rPr>
        <w:t xml:space="preserve">[26]郭蓉娟,王颖辉,韩刚,黄育玲,陈志刚,裴清华,孟繁兴,林参,马丽珍,王乐,曲淼.广泛性焦虑症的中医症状调研[J].北京中医药大学学报(中医临床0版),2006(05):1-7. </w:t>
      </w:r>
    </w:p>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27]</w:t>
      </w:r>
      <w:r>
        <w:rPr>
          <w:rFonts w:hint="eastAsia" w:ascii="Times New Roman" w:hAnsi="Times New Roman" w:eastAsia="宋体" w:cs="Times New Roman"/>
        </w:rPr>
        <w:t xml:space="preserve"> 张朝卿,甘麦大枣汤治疗焦虑症</w:t>
      </w:r>
      <w:r>
        <w:rPr>
          <w:rFonts w:ascii="Times New Roman" w:hAnsi="Times New Roman" w:eastAsia="宋体" w:cs="Times New Roman"/>
        </w:rPr>
        <w:t>.</w:t>
      </w:r>
      <w:r>
        <w:rPr>
          <w:rFonts w:hint="eastAsia" w:ascii="Times New Roman" w:hAnsi="Times New Roman" w:eastAsia="宋体" w:cs="Times New Roman"/>
        </w:rPr>
        <w:t>现代中西医结合杂志</w:t>
      </w:r>
      <w:r>
        <w:rPr>
          <w:rFonts w:ascii="Times New Roman" w:hAnsi="Times New Roman" w:eastAsia="宋体" w:cs="Times New Roman"/>
        </w:rPr>
        <w:t>,1999,8(7):1108~1109</w:t>
      </w:r>
    </w:p>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28]</w:t>
      </w:r>
      <w:r>
        <w:rPr>
          <w:rFonts w:hint="eastAsia" w:ascii="B4+SimSun" w:eastAsia="B4+SimSun" w:cs="B4+SimSun"/>
          <w:kern w:val="0"/>
          <w:sz w:val="16"/>
          <w:szCs w:val="16"/>
        </w:rPr>
        <w:t xml:space="preserve"> </w:t>
      </w:r>
      <w:r>
        <w:rPr>
          <w:rFonts w:hint="eastAsia" w:ascii="Times New Roman" w:hAnsi="Times New Roman" w:eastAsia="宋体" w:cs="Times New Roman"/>
        </w:rPr>
        <w:t>张传儒</w:t>
      </w:r>
      <w:r>
        <w:rPr>
          <w:rFonts w:ascii="Times New Roman" w:hAnsi="Times New Roman" w:eastAsia="宋体" w:cs="Times New Roman"/>
        </w:rPr>
        <w:t>.</w:t>
      </w:r>
      <w:r>
        <w:rPr>
          <w:rFonts w:hint="eastAsia" w:ascii="Times New Roman" w:hAnsi="Times New Roman" w:eastAsia="宋体" w:cs="Times New Roman"/>
        </w:rPr>
        <w:t>老年性焦虑症治疗经验</w:t>
      </w:r>
      <w:r>
        <w:rPr>
          <w:rFonts w:ascii="Times New Roman" w:hAnsi="Times New Roman" w:eastAsia="宋体" w:cs="Times New Roman"/>
        </w:rPr>
        <w:t>.</w:t>
      </w:r>
      <w:r>
        <w:rPr>
          <w:rFonts w:hint="eastAsia" w:ascii="Times New Roman" w:hAnsi="Times New Roman" w:eastAsia="宋体" w:cs="Times New Roman"/>
        </w:rPr>
        <w:t>上海中医药杂志</w:t>
      </w:r>
      <w:r>
        <w:rPr>
          <w:rFonts w:ascii="Times New Roman" w:hAnsi="Times New Roman" w:eastAsia="宋体" w:cs="Times New Roman"/>
        </w:rPr>
        <w:t>,l</w:t>
      </w:r>
      <w:r>
        <w:rPr>
          <w:rFonts w:hint="eastAsia" w:ascii="Times New Roman" w:hAnsi="Times New Roman" w:eastAsia="宋体" w:cs="Times New Roman"/>
        </w:rPr>
        <w:t>999</w:t>
      </w:r>
      <w:r>
        <w:rPr>
          <w:rFonts w:ascii="Times New Roman" w:hAnsi="Times New Roman" w:eastAsia="宋体" w:cs="Times New Roman"/>
        </w:rPr>
        <w:t>,( l ) : 24</w:t>
      </w:r>
      <w:r>
        <w:rPr>
          <w:rFonts w:hint="eastAsia" w:ascii="Times New Roman" w:hAnsi="Times New Roman" w:eastAsia="宋体" w:cs="Times New Roman"/>
        </w:rPr>
        <w:t>~</w:t>
      </w:r>
      <w:r>
        <w:rPr>
          <w:rFonts w:ascii="Times New Roman" w:hAnsi="Times New Roman" w:eastAsia="宋体" w:cs="Times New Roman"/>
        </w:rPr>
        <w:t>25</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29</w:t>
      </w:r>
      <w:r>
        <w:rPr>
          <w:rFonts w:ascii="Times New Roman" w:hAnsi="Times New Roman" w:eastAsia="宋体" w:cs="Times New Roman"/>
        </w:rPr>
        <w:t>]包祖晓,唐启盛.焦虑症中医证治探讨[J].吉林中医药,2008(03):169-170.</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0]张玮,李华南,赵娜,海兴华,董桦,孙庆.腹部推拿治疗广泛性焦虑症的随机对照研究[J].天津中医药大学学报,2017,36(06):441-444.</w:t>
      </w:r>
    </w:p>
    <w:p>
      <w:pPr>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31</w:t>
      </w:r>
      <w:r>
        <w:rPr>
          <w:rFonts w:ascii="Times New Roman" w:hAnsi="Times New Roman" w:eastAsia="宋体" w:cs="Times New Roman"/>
        </w:rPr>
        <w:t>]孙荣花,曾前明.穴位按摩及心理调节治疗中学生考试焦虑症[J].中国民族民间医药,2010,19(01):124+127.</w:t>
      </w:r>
    </w:p>
    <w:p>
      <w:pPr>
        <w:adjustRightInd w:val="0"/>
        <w:snapToGrid w:val="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32</w:t>
      </w:r>
      <w:r>
        <w:rPr>
          <w:rFonts w:ascii="Times New Roman" w:hAnsi="Times New Roman" w:eastAsia="宋体" w:cs="Times New Roman"/>
        </w:rPr>
        <w:t>]</w:t>
      </w:r>
      <w:r>
        <w:rPr>
          <w:rFonts w:hint="eastAsia" w:ascii="Times New Roman" w:hAnsi="Times New Roman" w:eastAsia="宋体" w:cs="Times New Roman"/>
        </w:rPr>
        <w:t>胡情</w:t>
      </w:r>
      <w:r>
        <w:rPr>
          <w:rFonts w:ascii="Times New Roman" w:hAnsi="Times New Roman" w:eastAsia="宋体" w:cs="Times New Roman"/>
        </w:rPr>
        <w:t>,陈秋菊,李奇,黎子健,常红,莫方宇,李中正.推拿结合团体辅导对大学生社交焦虑</w:t>
      </w:r>
    </w:p>
    <w:p>
      <w:pPr>
        <w:adjustRightInd w:val="0"/>
        <w:snapToGrid w:val="0"/>
        <w:rPr>
          <w:rFonts w:ascii="Times New Roman" w:hAnsi="Times New Roman" w:eastAsia="宋体" w:cs="Times New Roman"/>
        </w:rPr>
      </w:pPr>
      <w:r>
        <w:rPr>
          <w:rFonts w:ascii="Times New Roman" w:hAnsi="Times New Roman" w:eastAsia="宋体" w:cs="Times New Roman"/>
        </w:rPr>
        <w:t>的干预效果观察[J].科技视界,2019(14):199-200,174.</w:t>
      </w:r>
    </w:p>
    <w:p>
      <w:pPr>
        <w:adjustRightInd w:val="0"/>
        <w:snapToGrid w:val="0"/>
        <w:rPr>
          <w:rFonts w:ascii="Times New Roman" w:hAnsi="Times New Roman" w:eastAsia="宋体" w:cs="Times New Roman"/>
        </w:rPr>
      </w:pPr>
    </w:p>
    <w:sectPr>
      <w:endnotePr>
        <w:numFmt w:val="decimal"/>
      </w:endnotePr>
      <w:pgSz w:w="11906" w:h="16838"/>
      <w:pgMar w:top="1440" w:right="1800" w:bottom="1440" w:left="1800" w:header="851" w:footer="992"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郭光昕Gregory上海岳阳医院" w:date="2020-09-16T13:57:28Z" w:initials="">
    <w:p w14:paraId="558D6F36">
      <w:pPr>
        <w:pStyle w:val="3"/>
        <w:rPr>
          <w:rFonts w:hint="eastAsia"/>
          <w:lang w:eastAsia="zh-CN"/>
        </w:rPr>
      </w:pPr>
      <w:r>
        <w:rPr>
          <w:rFonts w:hint="eastAsia"/>
        </w:rPr>
        <w:t>一定要注意文章中的逻辑</w:t>
      </w:r>
      <w:r>
        <w:rPr>
          <w:rFonts w:hint="eastAsia"/>
          <w:lang w:eastAsia="zh-CN"/>
        </w:rPr>
        <w:t>。</w:t>
      </w:r>
    </w:p>
    <w:p w14:paraId="3EDD20C3">
      <w:pPr>
        <w:pStyle w:val="3"/>
        <w:rPr>
          <w:rFonts w:hint="eastAsia"/>
          <w:lang w:eastAsia="zh-CN"/>
        </w:rPr>
      </w:pPr>
      <w:r>
        <w:rPr>
          <w:rFonts w:hint="eastAsia"/>
        </w:rPr>
        <w:t>本文最主要的贡献就是</w:t>
      </w:r>
      <w:r>
        <w:rPr>
          <w:rFonts w:hint="eastAsia"/>
          <w:lang w:val="en-US" w:eastAsia="zh-CN"/>
        </w:rPr>
        <w:t>提供了</w:t>
      </w:r>
      <w:r>
        <w:rPr>
          <w:rFonts w:hint="eastAsia"/>
        </w:rPr>
        <w:t>推拿干预焦虑状态选</w:t>
      </w:r>
      <w:r>
        <w:rPr>
          <w:rFonts w:hint="eastAsia"/>
          <w:lang w:val="en-US" w:eastAsia="zh-CN"/>
        </w:rPr>
        <w:t>穴</w:t>
      </w:r>
      <w:r>
        <w:rPr>
          <w:rFonts w:hint="eastAsia"/>
        </w:rPr>
        <w:t>规律</w:t>
      </w:r>
      <w:r>
        <w:rPr>
          <w:rFonts w:hint="eastAsia"/>
          <w:lang w:eastAsia="zh-CN"/>
        </w:rPr>
        <w:t>。</w:t>
      </w:r>
    </w:p>
    <w:p w14:paraId="2A053609">
      <w:pPr>
        <w:pStyle w:val="3"/>
        <w:rPr>
          <w:rFonts w:hint="eastAsia"/>
          <w:lang w:eastAsia="zh-CN"/>
        </w:rPr>
      </w:pPr>
      <w:r>
        <w:rPr>
          <w:rFonts w:hint="eastAsia"/>
          <w:lang w:val="en-US" w:eastAsia="zh-CN"/>
        </w:rPr>
        <w:t>建议</w:t>
      </w:r>
      <w:r>
        <w:rPr>
          <w:rFonts w:hint="eastAsia"/>
        </w:rPr>
        <w:t>将</w:t>
      </w:r>
      <w:r>
        <w:rPr>
          <w:rFonts w:hint="eastAsia"/>
          <w:lang w:val="en-US" w:eastAsia="zh-CN"/>
        </w:rPr>
        <w:t>选穴</w:t>
      </w:r>
      <w:r>
        <w:rPr>
          <w:rFonts w:hint="eastAsia"/>
        </w:rPr>
        <w:t>规律与临床疗效</w:t>
      </w:r>
      <w:r>
        <w:rPr>
          <w:rFonts w:hint="eastAsia"/>
          <w:lang w:eastAsia="zh-CN"/>
        </w:rPr>
        <w:t>、</w:t>
      </w:r>
      <w:r>
        <w:rPr>
          <w:rFonts w:hint="eastAsia"/>
        </w:rPr>
        <w:t>临床</w:t>
      </w:r>
      <w:r>
        <w:rPr>
          <w:rFonts w:hint="eastAsia"/>
          <w:lang w:val="en-US" w:eastAsia="zh-CN"/>
        </w:rPr>
        <w:t>穴位</w:t>
      </w:r>
      <w:r>
        <w:rPr>
          <w:rFonts w:hint="eastAsia"/>
        </w:rPr>
        <w:t>的优化和安全性结合起来进行讨论，指出选</w:t>
      </w:r>
      <w:r>
        <w:rPr>
          <w:rFonts w:hint="eastAsia"/>
          <w:lang w:val="en-US" w:eastAsia="zh-CN"/>
        </w:rPr>
        <w:t>穴</w:t>
      </w:r>
      <w:r>
        <w:rPr>
          <w:rFonts w:hint="eastAsia"/>
        </w:rPr>
        <w:t>中存在的共性特点和</w:t>
      </w:r>
      <w:r>
        <w:rPr>
          <w:rFonts w:hint="eastAsia"/>
          <w:lang w:val="en-US" w:eastAsia="zh-CN"/>
        </w:rPr>
        <w:t>不同点，指出</w:t>
      </w:r>
      <w:r>
        <w:rPr>
          <w:rFonts w:hint="eastAsia"/>
        </w:rPr>
        <w:t>有待</w:t>
      </w:r>
      <w:r>
        <w:rPr>
          <w:rFonts w:hint="eastAsia"/>
          <w:lang w:val="en-US" w:eastAsia="zh-CN"/>
        </w:rPr>
        <w:t>深入研究</w:t>
      </w:r>
      <w:r>
        <w:rPr>
          <w:rFonts w:hint="eastAsia"/>
        </w:rPr>
        <w:t>的问题</w:t>
      </w:r>
      <w:r>
        <w:rPr>
          <w:rFonts w:hint="eastAsia"/>
          <w:lang w:eastAsia="zh-CN"/>
        </w:rPr>
        <w:t>，</w:t>
      </w:r>
      <w:r>
        <w:rPr>
          <w:rFonts w:hint="eastAsia"/>
          <w:lang w:val="en-US" w:eastAsia="zh-CN"/>
        </w:rPr>
        <w:t>以及我们亟待解决并很有可能短期内解决问题的方案</w:t>
      </w:r>
      <w:r>
        <w:rPr>
          <w:rFonts w:hint="eastAsia"/>
          <w:lang w:eastAsia="zh-CN"/>
        </w:rPr>
        <w:t>。</w:t>
      </w:r>
    </w:p>
    <w:p w14:paraId="2EEB17C2">
      <w:pPr>
        <w:pStyle w:val="3"/>
        <w:rPr>
          <w:rFonts w:hint="default"/>
          <w:lang w:val="en-US" w:eastAsia="zh-CN"/>
        </w:rPr>
      </w:pPr>
      <w:r>
        <w:rPr>
          <w:rFonts w:hint="eastAsia"/>
          <w:lang w:eastAsia="zh-CN"/>
        </w:rPr>
        <w:t>将本研究的价值与临床疗效和</w:t>
      </w:r>
      <w:r>
        <w:rPr>
          <w:rFonts w:hint="eastAsia"/>
          <w:lang w:val="en-US" w:eastAsia="zh-CN"/>
        </w:rPr>
        <w:t>推拿</w:t>
      </w:r>
      <w:r>
        <w:rPr>
          <w:rFonts w:hint="eastAsia"/>
          <w:lang w:eastAsia="zh-CN"/>
        </w:rPr>
        <w:t>学科的发展联系起来，</w:t>
      </w:r>
      <w:r>
        <w:rPr>
          <w:rFonts w:hint="eastAsia"/>
          <w:lang w:val="en-US" w:eastAsia="zh-CN"/>
        </w:rPr>
        <w:t>比如标准化、规范化、个体化的临床选穴及应用，提高高度。</w:t>
      </w:r>
    </w:p>
  </w:comment>
  <w:comment w:id="1" w:author="郭光昕Gregory上海岳阳医院" w:date="2020-09-16T13:45:28Z" w:initials="">
    <w:p w14:paraId="61E85005">
      <w:pPr>
        <w:pStyle w:val="3"/>
        <w:rPr>
          <w:rFonts w:hint="default" w:eastAsiaTheme="minorEastAsia"/>
          <w:lang w:val="en-US" w:eastAsia="zh-CN"/>
        </w:rPr>
      </w:pPr>
      <w:r>
        <w:rPr>
          <w:rFonts w:hint="eastAsia"/>
          <w:lang w:val="en-US" w:eastAsia="zh-CN"/>
        </w:rPr>
        <w:t>三线表线条粗细、格式</w:t>
      </w:r>
    </w:p>
  </w:comment>
  <w:comment w:id="2" w:author="郭光昕Gregory上海岳阳医院" w:date="2020-09-16T13:54:36Z" w:initials="">
    <w:p w14:paraId="418211E0">
      <w:pPr>
        <w:pStyle w:val="3"/>
        <w:rPr>
          <w:rFonts w:hint="default" w:eastAsiaTheme="minorEastAsia"/>
          <w:lang w:val="en-US" w:eastAsia="zh-CN"/>
        </w:rPr>
      </w:pPr>
      <w:r>
        <w:rPr>
          <w:rFonts w:hint="eastAsia"/>
          <w:lang w:val="en-US" w:eastAsia="zh-CN"/>
        </w:rPr>
        <w:t>图不清晰</w:t>
      </w:r>
    </w:p>
  </w:comment>
  <w:comment w:id="3" w:author="郭光昕Gregory上海岳阳医院" w:date="2020-09-16T13:55:02Z" w:initials="">
    <w:p w14:paraId="62FF62A9">
      <w:pPr>
        <w:pStyle w:val="3"/>
        <w:rPr>
          <w:rFonts w:hint="default" w:eastAsiaTheme="minorEastAsia"/>
          <w:lang w:val="en-US" w:eastAsia="zh-CN"/>
        </w:rPr>
      </w:pPr>
      <w:r>
        <w:rPr>
          <w:rFonts w:hint="eastAsia"/>
          <w:lang w:val="en-US" w:eastAsia="zh-CN"/>
        </w:rPr>
        <w:t>图的大小、清晰度</w:t>
      </w:r>
    </w:p>
  </w:comment>
  <w:comment w:id="4" w:author="郭光昕Gregory上海岳阳医院" w:date="2020-09-16T13:24:50Z" w:initials="">
    <w:p w14:paraId="5C6E1ACB">
      <w:pPr>
        <w:pStyle w:val="3"/>
        <w:rPr>
          <w:rFonts w:hint="default" w:eastAsiaTheme="minorEastAsia"/>
          <w:lang w:val="en-US" w:eastAsia="zh-CN"/>
        </w:rPr>
      </w:pPr>
      <w:r>
        <w:rPr>
          <w:rFonts w:hint="eastAsia"/>
          <w:lang w:val="en-US" w:eastAsia="zh-CN"/>
        </w:rPr>
        <w:t>建议参考文献40-50篇，中英文都要有，近5年的文献量占80%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EB17C2" w15:done="0"/>
  <w15:commentEx w15:paraId="61E85005" w15:done="0"/>
  <w15:commentEx w15:paraId="418211E0" w15:done="0"/>
  <w15:commentEx w15:paraId="62FF62A9" w15:done="0"/>
  <w15:commentEx w15:paraId="5C6E1A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4+SimSun">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郭光昕Gregory上海岳阳医院">
    <w15:presenceInfo w15:providerId="WPS Office" w15:userId="417601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trackRevisions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11"/>
    <w:rsid w:val="00004B81"/>
    <w:rsid w:val="00007D86"/>
    <w:rsid w:val="000168CA"/>
    <w:rsid w:val="00033429"/>
    <w:rsid w:val="00042534"/>
    <w:rsid w:val="00045214"/>
    <w:rsid w:val="00055818"/>
    <w:rsid w:val="000616F1"/>
    <w:rsid w:val="0008046C"/>
    <w:rsid w:val="00090FC8"/>
    <w:rsid w:val="00091FC9"/>
    <w:rsid w:val="00095623"/>
    <w:rsid w:val="00096584"/>
    <w:rsid w:val="000A4962"/>
    <w:rsid w:val="000B1F4D"/>
    <w:rsid w:val="000B6765"/>
    <w:rsid w:val="000D7ED3"/>
    <w:rsid w:val="000E1F45"/>
    <w:rsid w:val="000F0F70"/>
    <w:rsid w:val="00104B9F"/>
    <w:rsid w:val="00106A9F"/>
    <w:rsid w:val="0010759E"/>
    <w:rsid w:val="00111696"/>
    <w:rsid w:val="001220B5"/>
    <w:rsid w:val="0012334D"/>
    <w:rsid w:val="001375CC"/>
    <w:rsid w:val="00140A6B"/>
    <w:rsid w:val="0014739A"/>
    <w:rsid w:val="00150149"/>
    <w:rsid w:val="001544EA"/>
    <w:rsid w:val="00156BC9"/>
    <w:rsid w:val="00175990"/>
    <w:rsid w:val="00186163"/>
    <w:rsid w:val="001B0F7D"/>
    <w:rsid w:val="001D19DA"/>
    <w:rsid w:val="001D413C"/>
    <w:rsid w:val="001E34FE"/>
    <w:rsid w:val="001E4BA6"/>
    <w:rsid w:val="001F11DB"/>
    <w:rsid w:val="001F219F"/>
    <w:rsid w:val="001F7070"/>
    <w:rsid w:val="001F7927"/>
    <w:rsid w:val="0020136D"/>
    <w:rsid w:val="00204107"/>
    <w:rsid w:val="002151F3"/>
    <w:rsid w:val="00216BFC"/>
    <w:rsid w:val="00225930"/>
    <w:rsid w:val="00242631"/>
    <w:rsid w:val="00244C06"/>
    <w:rsid w:val="00270D37"/>
    <w:rsid w:val="00277D51"/>
    <w:rsid w:val="00293A4D"/>
    <w:rsid w:val="00296848"/>
    <w:rsid w:val="002A08CD"/>
    <w:rsid w:val="002A4319"/>
    <w:rsid w:val="002B66EC"/>
    <w:rsid w:val="002C04CB"/>
    <w:rsid w:val="002C5DD7"/>
    <w:rsid w:val="002C6CEE"/>
    <w:rsid w:val="002E6467"/>
    <w:rsid w:val="002F4CC0"/>
    <w:rsid w:val="003267DB"/>
    <w:rsid w:val="00330057"/>
    <w:rsid w:val="003411B3"/>
    <w:rsid w:val="003462D8"/>
    <w:rsid w:val="00346475"/>
    <w:rsid w:val="003676B1"/>
    <w:rsid w:val="00373A09"/>
    <w:rsid w:val="003B0C2E"/>
    <w:rsid w:val="003D3A45"/>
    <w:rsid w:val="00407005"/>
    <w:rsid w:val="00424DEB"/>
    <w:rsid w:val="00434332"/>
    <w:rsid w:val="00462618"/>
    <w:rsid w:val="004771F2"/>
    <w:rsid w:val="00477A4A"/>
    <w:rsid w:val="00487A58"/>
    <w:rsid w:val="00492B92"/>
    <w:rsid w:val="004A7274"/>
    <w:rsid w:val="004B0163"/>
    <w:rsid w:val="004F28D3"/>
    <w:rsid w:val="004F7531"/>
    <w:rsid w:val="00503468"/>
    <w:rsid w:val="0051240E"/>
    <w:rsid w:val="005125F4"/>
    <w:rsid w:val="00526610"/>
    <w:rsid w:val="00526A73"/>
    <w:rsid w:val="0053020C"/>
    <w:rsid w:val="00550D31"/>
    <w:rsid w:val="00557518"/>
    <w:rsid w:val="00557F61"/>
    <w:rsid w:val="00570EB3"/>
    <w:rsid w:val="005803D5"/>
    <w:rsid w:val="00583946"/>
    <w:rsid w:val="005A13C6"/>
    <w:rsid w:val="005A223B"/>
    <w:rsid w:val="005B3524"/>
    <w:rsid w:val="005F7E9D"/>
    <w:rsid w:val="00603C57"/>
    <w:rsid w:val="006063DA"/>
    <w:rsid w:val="00620A47"/>
    <w:rsid w:val="006402BC"/>
    <w:rsid w:val="00643955"/>
    <w:rsid w:val="006458A0"/>
    <w:rsid w:val="00654AA9"/>
    <w:rsid w:val="00664C6D"/>
    <w:rsid w:val="0068120A"/>
    <w:rsid w:val="006A5C05"/>
    <w:rsid w:val="006A695B"/>
    <w:rsid w:val="006A73DE"/>
    <w:rsid w:val="006C3C62"/>
    <w:rsid w:val="006E237C"/>
    <w:rsid w:val="00713584"/>
    <w:rsid w:val="007152F0"/>
    <w:rsid w:val="0071535F"/>
    <w:rsid w:val="00715CDB"/>
    <w:rsid w:val="00716247"/>
    <w:rsid w:val="007176E8"/>
    <w:rsid w:val="00730226"/>
    <w:rsid w:val="0073061B"/>
    <w:rsid w:val="00731612"/>
    <w:rsid w:val="0073535D"/>
    <w:rsid w:val="00736B7F"/>
    <w:rsid w:val="007442DB"/>
    <w:rsid w:val="007529B8"/>
    <w:rsid w:val="007679BC"/>
    <w:rsid w:val="00786767"/>
    <w:rsid w:val="007A14D9"/>
    <w:rsid w:val="007A6357"/>
    <w:rsid w:val="007A67C0"/>
    <w:rsid w:val="007B0A56"/>
    <w:rsid w:val="007B3C94"/>
    <w:rsid w:val="007C5C68"/>
    <w:rsid w:val="007C6475"/>
    <w:rsid w:val="007C6497"/>
    <w:rsid w:val="007C7186"/>
    <w:rsid w:val="007E0ECD"/>
    <w:rsid w:val="007E1FE1"/>
    <w:rsid w:val="007E373A"/>
    <w:rsid w:val="007F3674"/>
    <w:rsid w:val="007F47CB"/>
    <w:rsid w:val="00803180"/>
    <w:rsid w:val="00804147"/>
    <w:rsid w:val="0080538F"/>
    <w:rsid w:val="00826A48"/>
    <w:rsid w:val="00836678"/>
    <w:rsid w:val="00836A75"/>
    <w:rsid w:val="00867F8B"/>
    <w:rsid w:val="00875961"/>
    <w:rsid w:val="008823A6"/>
    <w:rsid w:val="008849C0"/>
    <w:rsid w:val="008879E3"/>
    <w:rsid w:val="008A4542"/>
    <w:rsid w:val="008A471C"/>
    <w:rsid w:val="008B1FDC"/>
    <w:rsid w:val="008D61F0"/>
    <w:rsid w:val="008D7EFA"/>
    <w:rsid w:val="008E1344"/>
    <w:rsid w:val="008E18B4"/>
    <w:rsid w:val="008E57F8"/>
    <w:rsid w:val="00912A0C"/>
    <w:rsid w:val="00917714"/>
    <w:rsid w:val="00920CD5"/>
    <w:rsid w:val="00922E08"/>
    <w:rsid w:val="00924678"/>
    <w:rsid w:val="00934AE7"/>
    <w:rsid w:val="009408C6"/>
    <w:rsid w:val="00947003"/>
    <w:rsid w:val="00971C8B"/>
    <w:rsid w:val="009A79F6"/>
    <w:rsid w:val="009D3F1D"/>
    <w:rsid w:val="009E5D05"/>
    <w:rsid w:val="00A15B6F"/>
    <w:rsid w:val="00A16A96"/>
    <w:rsid w:val="00A313B7"/>
    <w:rsid w:val="00A44098"/>
    <w:rsid w:val="00A47A0E"/>
    <w:rsid w:val="00A679F7"/>
    <w:rsid w:val="00A736A1"/>
    <w:rsid w:val="00A77F4C"/>
    <w:rsid w:val="00A82A57"/>
    <w:rsid w:val="00AB10AD"/>
    <w:rsid w:val="00AC0CDD"/>
    <w:rsid w:val="00AC3F2F"/>
    <w:rsid w:val="00AE6CCF"/>
    <w:rsid w:val="00B02C5B"/>
    <w:rsid w:val="00B07DE1"/>
    <w:rsid w:val="00B11D43"/>
    <w:rsid w:val="00B2145B"/>
    <w:rsid w:val="00B42588"/>
    <w:rsid w:val="00B625AD"/>
    <w:rsid w:val="00B63765"/>
    <w:rsid w:val="00B704FC"/>
    <w:rsid w:val="00B82604"/>
    <w:rsid w:val="00B84AD8"/>
    <w:rsid w:val="00BB14A7"/>
    <w:rsid w:val="00BB52FB"/>
    <w:rsid w:val="00BC3C1E"/>
    <w:rsid w:val="00BC69A0"/>
    <w:rsid w:val="00BF76D8"/>
    <w:rsid w:val="00C03FDF"/>
    <w:rsid w:val="00C136DF"/>
    <w:rsid w:val="00C209FA"/>
    <w:rsid w:val="00C253B8"/>
    <w:rsid w:val="00C256F6"/>
    <w:rsid w:val="00C435C5"/>
    <w:rsid w:val="00C455B5"/>
    <w:rsid w:val="00C51C9B"/>
    <w:rsid w:val="00C53858"/>
    <w:rsid w:val="00C55803"/>
    <w:rsid w:val="00C65394"/>
    <w:rsid w:val="00C82951"/>
    <w:rsid w:val="00C854B7"/>
    <w:rsid w:val="00C951C7"/>
    <w:rsid w:val="00CD195C"/>
    <w:rsid w:val="00CD5DCF"/>
    <w:rsid w:val="00CF0E80"/>
    <w:rsid w:val="00CF1F36"/>
    <w:rsid w:val="00D02F17"/>
    <w:rsid w:val="00D17D91"/>
    <w:rsid w:val="00D434FF"/>
    <w:rsid w:val="00D51215"/>
    <w:rsid w:val="00D72D8B"/>
    <w:rsid w:val="00D77C8A"/>
    <w:rsid w:val="00D8188D"/>
    <w:rsid w:val="00D8736B"/>
    <w:rsid w:val="00D938C8"/>
    <w:rsid w:val="00DA066A"/>
    <w:rsid w:val="00DB594E"/>
    <w:rsid w:val="00DC174A"/>
    <w:rsid w:val="00DD5E0E"/>
    <w:rsid w:val="00DF2883"/>
    <w:rsid w:val="00DF32FE"/>
    <w:rsid w:val="00E0678C"/>
    <w:rsid w:val="00E17E1D"/>
    <w:rsid w:val="00E21604"/>
    <w:rsid w:val="00E2339A"/>
    <w:rsid w:val="00E5573D"/>
    <w:rsid w:val="00E6594D"/>
    <w:rsid w:val="00E7096B"/>
    <w:rsid w:val="00E8082D"/>
    <w:rsid w:val="00E968B9"/>
    <w:rsid w:val="00EB0932"/>
    <w:rsid w:val="00EB1A64"/>
    <w:rsid w:val="00EB2F11"/>
    <w:rsid w:val="00EB3C38"/>
    <w:rsid w:val="00EB51CB"/>
    <w:rsid w:val="00ED6760"/>
    <w:rsid w:val="00F0232F"/>
    <w:rsid w:val="00F035A6"/>
    <w:rsid w:val="00F05529"/>
    <w:rsid w:val="00F20DE5"/>
    <w:rsid w:val="00F44F30"/>
    <w:rsid w:val="00F535A1"/>
    <w:rsid w:val="00F71379"/>
    <w:rsid w:val="00F77894"/>
    <w:rsid w:val="00F77EDD"/>
    <w:rsid w:val="00F803E0"/>
    <w:rsid w:val="00F87FA2"/>
    <w:rsid w:val="00F959AE"/>
    <w:rsid w:val="00FB3253"/>
    <w:rsid w:val="00FB55FF"/>
    <w:rsid w:val="00FC2093"/>
    <w:rsid w:val="00FD669C"/>
    <w:rsid w:val="00FE3969"/>
    <w:rsid w:val="00FE429C"/>
    <w:rsid w:val="026E449A"/>
    <w:rsid w:val="050F5CEE"/>
    <w:rsid w:val="07AE7E1E"/>
    <w:rsid w:val="09E82526"/>
    <w:rsid w:val="0B552E52"/>
    <w:rsid w:val="11A45BDE"/>
    <w:rsid w:val="13502E8C"/>
    <w:rsid w:val="18495D86"/>
    <w:rsid w:val="23460E1D"/>
    <w:rsid w:val="238A390C"/>
    <w:rsid w:val="24A47622"/>
    <w:rsid w:val="2F3F6E44"/>
    <w:rsid w:val="346E10FD"/>
    <w:rsid w:val="3942261E"/>
    <w:rsid w:val="450B038E"/>
    <w:rsid w:val="45BC5B74"/>
    <w:rsid w:val="4EF75C7A"/>
    <w:rsid w:val="508F1BE5"/>
    <w:rsid w:val="5ABC6326"/>
    <w:rsid w:val="5C7C2284"/>
    <w:rsid w:val="5F092D4A"/>
    <w:rsid w:val="5F8E142D"/>
    <w:rsid w:val="66D3368E"/>
    <w:rsid w:val="676D2167"/>
    <w:rsid w:val="67AA502F"/>
    <w:rsid w:val="680E4F77"/>
    <w:rsid w:val="68FB6253"/>
    <w:rsid w:val="6C641EC4"/>
    <w:rsid w:val="6C8C6727"/>
    <w:rsid w:val="6D08059B"/>
    <w:rsid w:val="6E722968"/>
    <w:rsid w:val="72321008"/>
    <w:rsid w:val="77703CCF"/>
    <w:rsid w:val="7962578D"/>
    <w:rsid w:val="7A604BDC"/>
    <w:rsid w:val="7CFB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semiHidden/>
    <w:unhideWhenUsed/>
    <w:uiPriority w:val="99"/>
    <w:pPr>
      <w:spacing w:after="120" w:afterLines="0" w:afterAutospacing="0"/>
      <w:ind w:left="420" w:leftChars="200"/>
    </w:pPr>
  </w:style>
  <w:style w:type="paragraph" w:styleId="3">
    <w:name w:val="annotation text"/>
    <w:basedOn w:val="1"/>
    <w:link w:val="24"/>
    <w:semiHidden/>
    <w:unhideWhenUsed/>
    <w:qFormat/>
    <w:uiPriority w:val="99"/>
    <w:pPr>
      <w:jc w:val="left"/>
    </w:pPr>
  </w:style>
  <w:style w:type="paragraph" w:styleId="4">
    <w:name w:val="endnote text"/>
    <w:basedOn w:val="1"/>
    <w:link w:val="20"/>
    <w:semiHidden/>
    <w:unhideWhenUsed/>
    <w:qFormat/>
    <w:uiPriority w:val="99"/>
    <w:pPr>
      <w:snapToGrid w:val="0"/>
      <w:jc w:val="left"/>
    </w:pPr>
  </w:style>
  <w:style w:type="paragraph" w:styleId="5">
    <w:name w:val="Balloon Text"/>
    <w:basedOn w:val="1"/>
    <w:link w:val="23"/>
    <w:semiHidden/>
    <w:unhideWhenUsed/>
    <w:qFormat/>
    <w:uiPriority w:val="99"/>
    <w:rPr>
      <w:rFonts w:ascii="宋体" w:eastAsia="宋体"/>
      <w:sz w:val="18"/>
      <w:szCs w:val="18"/>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18"/>
    <w:unhideWhenUsed/>
    <w:qFormat/>
    <w:uiPriority w:val="99"/>
    <w:pPr>
      <w:snapToGrid w:val="0"/>
      <w:jc w:val="left"/>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annotation subject"/>
    <w:basedOn w:val="3"/>
    <w:next w:val="3"/>
    <w:link w:val="25"/>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endnote reference"/>
    <w:basedOn w:val="13"/>
    <w:semiHidden/>
    <w:unhideWhenUsed/>
    <w:qFormat/>
    <w:uiPriority w:val="99"/>
    <w:rPr>
      <w:vertAlign w:val="superscript"/>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styleId="16">
    <w:name w:val="annotation reference"/>
    <w:basedOn w:val="13"/>
    <w:semiHidden/>
    <w:unhideWhenUsed/>
    <w:qFormat/>
    <w:uiPriority w:val="99"/>
    <w:rPr>
      <w:sz w:val="21"/>
      <w:szCs w:val="21"/>
    </w:rPr>
  </w:style>
  <w:style w:type="character" w:styleId="17">
    <w:name w:val="footnote reference"/>
    <w:basedOn w:val="13"/>
    <w:semiHidden/>
    <w:unhideWhenUsed/>
    <w:qFormat/>
    <w:uiPriority w:val="99"/>
    <w:rPr>
      <w:vertAlign w:val="superscript"/>
    </w:rPr>
  </w:style>
  <w:style w:type="character" w:customStyle="1" w:styleId="18">
    <w:name w:val="脚注文本 字符"/>
    <w:basedOn w:val="13"/>
    <w:link w:val="8"/>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尾注文本 字符"/>
    <w:basedOn w:val="13"/>
    <w:link w:val="4"/>
    <w:semiHidden/>
    <w:qFormat/>
    <w:uiPriority w:val="99"/>
  </w:style>
  <w:style w:type="character" w:customStyle="1" w:styleId="21">
    <w:name w:val="页眉 字符"/>
    <w:basedOn w:val="13"/>
    <w:link w:val="7"/>
    <w:qFormat/>
    <w:uiPriority w:val="99"/>
    <w:rPr>
      <w:sz w:val="18"/>
      <w:szCs w:val="18"/>
    </w:rPr>
  </w:style>
  <w:style w:type="character" w:customStyle="1" w:styleId="22">
    <w:name w:val="页脚 字符"/>
    <w:basedOn w:val="13"/>
    <w:link w:val="6"/>
    <w:qFormat/>
    <w:uiPriority w:val="99"/>
    <w:rPr>
      <w:sz w:val="18"/>
      <w:szCs w:val="18"/>
    </w:rPr>
  </w:style>
  <w:style w:type="character" w:customStyle="1" w:styleId="23">
    <w:name w:val="批注框文本 字符"/>
    <w:basedOn w:val="13"/>
    <w:link w:val="5"/>
    <w:semiHidden/>
    <w:qFormat/>
    <w:uiPriority w:val="99"/>
    <w:rPr>
      <w:rFonts w:ascii="宋体" w:eastAsia="宋体"/>
      <w:sz w:val="18"/>
      <w:szCs w:val="18"/>
    </w:rPr>
  </w:style>
  <w:style w:type="character" w:customStyle="1" w:styleId="24">
    <w:name w:val="批注文字 字符"/>
    <w:basedOn w:val="13"/>
    <w:link w:val="3"/>
    <w:semiHidden/>
    <w:qFormat/>
    <w:uiPriority w:val="99"/>
  </w:style>
  <w:style w:type="character" w:customStyle="1" w:styleId="25">
    <w:name w:val="批注主题 字符"/>
    <w:basedOn w:val="24"/>
    <w:link w:val="10"/>
    <w:semiHidden/>
    <w:qFormat/>
    <w:uiPriority w:val="99"/>
    <w:rPr>
      <w:b/>
      <w:bCs/>
    </w:rPr>
  </w:style>
  <w:style w:type="character" w:customStyle="1" w:styleId="26">
    <w:name w:val="未处理的提及1"/>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0F3D3-4776-419F-BCA7-F4DB1B3CA5D9}">
  <ds:schemaRefs/>
</ds:datastoreItem>
</file>

<file path=docProps/app.xml><?xml version="1.0" encoding="utf-8"?>
<Properties xmlns="http://schemas.openxmlformats.org/officeDocument/2006/extended-properties" xmlns:vt="http://schemas.openxmlformats.org/officeDocument/2006/docPropsVTypes">
  <Template>Normal</Template>
  <Pages>9</Pages>
  <Words>1469</Words>
  <Characters>8379</Characters>
  <Lines>69</Lines>
  <Paragraphs>19</Paragraphs>
  <TotalTime>1</TotalTime>
  <ScaleCrop>false</ScaleCrop>
  <LinksUpToDate>false</LinksUpToDate>
  <CharactersWithSpaces>9829</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2020-07-17T04:35:00Z</dcterms:created>
  <dc:creator>可 徐</dc:creator>
  <cp:lastModifiedBy>郭光昕Gregory上海岳阳医院</cp:lastModifiedBy>
  <dcterms:modified xsi:type="dcterms:W3CDTF">2020-09-16T06:07:43Z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